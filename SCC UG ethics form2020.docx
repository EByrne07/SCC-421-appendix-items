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21586" w:rsidR="00003308" w:rsidP="00C42980" w:rsidRDefault="00521586" w14:paraId="59A570F1" w14:textId="77777777">
      <w:pPr>
        <w:jc w:val="center"/>
        <w:rPr>
          <w:rFonts w:ascii="Verdana" w:hAnsi="Verdana"/>
          <w:b/>
          <w:sz w:val="22"/>
          <w:szCs w:val="22"/>
        </w:rPr>
      </w:pPr>
      <w:r w:rsidRPr="00521586">
        <w:rPr>
          <w:rFonts w:ascii="Verdana" w:hAnsi="Verdana"/>
          <w:b/>
          <w:sz w:val="22"/>
          <w:szCs w:val="22"/>
        </w:rPr>
        <w:t xml:space="preserve">SCC </w:t>
      </w:r>
      <w:r w:rsidR="002D72DB">
        <w:rPr>
          <w:rFonts w:ascii="Verdana" w:hAnsi="Verdana"/>
          <w:b/>
          <w:sz w:val="22"/>
          <w:szCs w:val="22"/>
        </w:rPr>
        <w:t>Under</w:t>
      </w:r>
      <w:r w:rsidRPr="00521586" w:rsidR="00003308">
        <w:rPr>
          <w:rFonts w:ascii="Verdana" w:hAnsi="Verdana"/>
          <w:b/>
          <w:sz w:val="22"/>
          <w:szCs w:val="22"/>
        </w:rPr>
        <w:t>graduate Ethics Form</w:t>
      </w:r>
    </w:p>
    <w:p w:rsidR="003D433B" w:rsidP="006B6D40" w:rsidRDefault="003D433B" w14:paraId="59A570F2" w14:textId="77777777">
      <w:pPr>
        <w:rPr>
          <w:rFonts w:ascii="Verdana" w:hAnsi="Verdana"/>
          <w:sz w:val="22"/>
          <w:szCs w:val="22"/>
        </w:rPr>
      </w:pPr>
    </w:p>
    <w:p w:rsidR="00521586" w:rsidP="00521586" w:rsidRDefault="00521586" w14:paraId="59A570F3" w14:textId="77777777">
      <w:pPr>
        <w:jc w:val="center"/>
        <w:rPr>
          <w:rFonts w:ascii="Verdana" w:hAnsi="Verdana"/>
          <w:sz w:val="22"/>
          <w:szCs w:val="22"/>
        </w:rPr>
      </w:pPr>
    </w:p>
    <w:p w:rsidRPr="000709E5" w:rsidR="000709E5" w:rsidP="00521586" w:rsidRDefault="000709E5" w14:paraId="59A570F4" w14:textId="77777777">
      <w:pPr>
        <w:jc w:val="center"/>
        <w:rPr>
          <w:rFonts w:ascii="Verdana" w:hAnsi="Verdana"/>
          <w:sz w:val="22"/>
          <w:szCs w:val="22"/>
        </w:rPr>
      </w:pPr>
    </w:p>
    <w:p w:rsidR="000709E5" w:rsidP="00521586" w:rsidRDefault="000709E5" w14:paraId="59A570F5" w14:textId="77777777">
      <w:pPr>
        <w:jc w:val="center"/>
        <w:rPr>
          <w:rFonts w:ascii="Verdana" w:hAnsi="Verdana"/>
          <w:sz w:val="22"/>
          <w:szCs w:val="22"/>
        </w:rPr>
      </w:pPr>
    </w:p>
    <w:p w:rsidRPr="006B6D40" w:rsidR="00751BDD" w:rsidP="006B6D40" w:rsidRDefault="00751BDD" w14:paraId="59A570F6" w14:textId="77777777">
      <w:pPr>
        <w:rPr>
          <w:rFonts w:ascii="Verdana" w:hAnsi="Verdana"/>
          <w:sz w:val="22"/>
          <w:szCs w:val="22"/>
        </w:rPr>
      </w:pPr>
    </w:p>
    <w:p w:rsidRPr="008F3000" w:rsidR="00003308" w:rsidP="008F3000" w:rsidRDefault="005F4529" w14:paraId="59A570F7" w14:textId="77777777">
      <w:pPr>
        <w:pStyle w:val="ListParagraph"/>
        <w:numPr>
          <w:ilvl w:val="0"/>
          <w:numId w:val="3"/>
        </w:numPr>
        <w:rPr>
          <w:rFonts w:ascii="Verdana" w:hAnsi="Verdana"/>
          <w:b/>
          <w:sz w:val="22"/>
          <w:szCs w:val="22"/>
        </w:rPr>
      </w:pPr>
      <w:r w:rsidRPr="008F3000">
        <w:rPr>
          <w:rFonts w:ascii="Verdana" w:hAnsi="Verdana"/>
          <w:b/>
          <w:sz w:val="22"/>
          <w:szCs w:val="22"/>
        </w:rPr>
        <w:t>Basic information</w:t>
      </w:r>
    </w:p>
    <w:p w:rsidRPr="006B6D40" w:rsidR="00003308" w:rsidP="006B6D40" w:rsidRDefault="00003308" w14:paraId="59A570F8" w14:textId="77777777">
      <w:pPr>
        <w:rPr>
          <w:rFonts w:ascii="Verdana" w:hAnsi="Verdana"/>
          <w:sz w:val="22"/>
          <w:szCs w:val="22"/>
        </w:rPr>
      </w:pPr>
    </w:p>
    <w:p w:rsidRPr="006B6D40" w:rsidR="00003308" w:rsidP="006B6D40" w:rsidRDefault="00003308" w14:paraId="59A570F9" w14:textId="257818BF">
      <w:pPr>
        <w:rPr>
          <w:rFonts w:ascii="Verdana" w:hAnsi="Verdana"/>
          <w:sz w:val="22"/>
          <w:szCs w:val="22"/>
        </w:rPr>
      </w:pPr>
      <w:r w:rsidRPr="000709E5">
        <w:rPr>
          <w:rFonts w:ascii="Verdana" w:hAnsi="Verdana"/>
          <w:b/>
          <w:sz w:val="22"/>
          <w:szCs w:val="22"/>
        </w:rPr>
        <w:t xml:space="preserve">Name of </w:t>
      </w:r>
      <w:r w:rsidRPr="000709E5" w:rsidR="00EB3A0B">
        <w:rPr>
          <w:rFonts w:ascii="Verdana" w:hAnsi="Verdana"/>
          <w:b/>
          <w:sz w:val="22"/>
          <w:szCs w:val="22"/>
        </w:rPr>
        <w:t>Student</w:t>
      </w:r>
      <w:r w:rsidRPr="006B6D40">
        <w:rPr>
          <w:rFonts w:ascii="Verdana" w:hAnsi="Verdana"/>
          <w:sz w:val="22"/>
          <w:szCs w:val="22"/>
        </w:rPr>
        <w:t>:</w:t>
      </w:r>
      <w:r w:rsidR="0055355D">
        <w:rPr>
          <w:rFonts w:ascii="Verdana" w:hAnsi="Verdana"/>
          <w:sz w:val="22"/>
          <w:szCs w:val="22"/>
        </w:rPr>
        <w:t xml:space="preserve">    </w:t>
      </w:r>
      <w:r w:rsidR="004C2D8F">
        <w:rPr>
          <w:rFonts w:ascii="Verdana" w:hAnsi="Verdana"/>
          <w:sz w:val="22"/>
          <w:szCs w:val="22"/>
        </w:rPr>
        <w:t>Elliot Byrne</w:t>
      </w:r>
      <w:r w:rsidR="0055355D">
        <w:rPr>
          <w:rFonts w:ascii="Verdana" w:hAnsi="Verdana"/>
          <w:sz w:val="22"/>
          <w:szCs w:val="22"/>
        </w:rPr>
        <w:t xml:space="preserve">                      </w:t>
      </w:r>
      <w:r w:rsidRPr="0055355D" w:rsidR="0055355D">
        <w:rPr>
          <w:rFonts w:ascii="Verdana" w:hAnsi="Verdana"/>
          <w:b/>
          <w:sz w:val="22"/>
          <w:szCs w:val="22"/>
        </w:rPr>
        <w:t>Student ID:</w:t>
      </w:r>
      <w:r w:rsidR="004C2D8F">
        <w:rPr>
          <w:rFonts w:ascii="Verdana" w:hAnsi="Verdana"/>
          <w:b/>
          <w:sz w:val="22"/>
          <w:szCs w:val="22"/>
        </w:rPr>
        <w:t xml:space="preserve"> 38001446</w:t>
      </w:r>
    </w:p>
    <w:p w:rsidRPr="006B6D40" w:rsidR="00003308" w:rsidP="006B6D40" w:rsidRDefault="00003308" w14:paraId="59A570FA" w14:textId="77777777">
      <w:pPr>
        <w:rPr>
          <w:rFonts w:ascii="Verdana" w:hAnsi="Verdana"/>
          <w:sz w:val="22"/>
          <w:szCs w:val="22"/>
        </w:rPr>
      </w:pPr>
    </w:p>
    <w:p w:rsidRPr="006B6D40" w:rsidR="00003308" w:rsidP="006B6D40" w:rsidRDefault="005A5535" w14:paraId="59A570FB" w14:textId="22695E67">
      <w:pPr>
        <w:rPr>
          <w:rFonts w:ascii="Verdana" w:hAnsi="Verdana"/>
          <w:sz w:val="22"/>
          <w:szCs w:val="22"/>
        </w:rPr>
      </w:pPr>
      <w:r>
        <w:rPr>
          <w:rFonts w:ascii="Verdana" w:hAnsi="Verdana"/>
          <w:b/>
          <w:sz w:val="22"/>
          <w:szCs w:val="22"/>
        </w:rPr>
        <w:t>Course</w:t>
      </w:r>
      <w:r w:rsidRPr="006B6D40" w:rsidR="00003308">
        <w:rPr>
          <w:rFonts w:ascii="Verdana" w:hAnsi="Verdana"/>
          <w:sz w:val="22"/>
          <w:szCs w:val="22"/>
        </w:rPr>
        <w:t xml:space="preserve">:  </w:t>
      </w:r>
      <w:proofErr w:type="spellStart"/>
      <w:r w:rsidR="004C2D8F">
        <w:rPr>
          <w:rFonts w:ascii="Verdana" w:hAnsi="Verdana"/>
          <w:sz w:val="22"/>
          <w:szCs w:val="22"/>
        </w:rPr>
        <w:t>MSci</w:t>
      </w:r>
      <w:proofErr w:type="spellEnd"/>
      <w:r w:rsidR="004C2D8F">
        <w:rPr>
          <w:rFonts w:ascii="Verdana" w:hAnsi="Verdana"/>
          <w:sz w:val="22"/>
          <w:szCs w:val="22"/>
        </w:rPr>
        <w:t xml:space="preserve"> Computer Science (with industrial placement)</w:t>
      </w:r>
    </w:p>
    <w:p w:rsidRPr="006B6D40" w:rsidR="00003308" w:rsidP="006B6D40" w:rsidRDefault="00003308" w14:paraId="59A570FC" w14:textId="77777777">
      <w:pPr>
        <w:rPr>
          <w:rFonts w:ascii="Verdana" w:hAnsi="Verdana"/>
          <w:sz w:val="22"/>
          <w:szCs w:val="22"/>
        </w:rPr>
      </w:pPr>
    </w:p>
    <w:p w:rsidRPr="006B6D40" w:rsidR="00003308" w:rsidP="006B6D40" w:rsidRDefault="00003308" w14:paraId="59A570FD" w14:textId="7E162A70">
      <w:pPr>
        <w:rPr>
          <w:rFonts w:ascii="Verdana" w:hAnsi="Verdana"/>
          <w:sz w:val="22"/>
          <w:szCs w:val="22"/>
        </w:rPr>
      </w:pPr>
      <w:r w:rsidRPr="000709E5">
        <w:rPr>
          <w:rFonts w:ascii="Verdana" w:hAnsi="Verdana"/>
          <w:b/>
          <w:sz w:val="22"/>
          <w:szCs w:val="22"/>
        </w:rPr>
        <w:t>Name of Supervisor</w:t>
      </w:r>
      <w:r w:rsidRPr="006B6D40">
        <w:rPr>
          <w:rFonts w:ascii="Verdana" w:hAnsi="Verdana"/>
          <w:sz w:val="22"/>
          <w:szCs w:val="22"/>
        </w:rPr>
        <w:t>:</w:t>
      </w:r>
      <w:r w:rsidR="004C2D8F">
        <w:rPr>
          <w:rFonts w:ascii="Verdana" w:hAnsi="Verdana"/>
          <w:sz w:val="22"/>
          <w:szCs w:val="22"/>
        </w:rPr>
        <w:t xml:space="preserve"> Adrian Friday</w:t>
      </w:r>
    </w:p>
    <w:p w:rsidRPr="006B6D40" w:rsidR="00003308" w:rsidP="006B6D40" w:rsidRDefault="00003308" w14:paraId="59A570FE" w14:textId="77777777">
      <w:pPr>
        <w:rPr>
          <w:rFonts w:ascii="Verdana" w:hAnsi="Verdana"/>
          <w:sz w:val="22"/>
          <w:szCs w:val="22"/>
        </w:rPr>
      </w:pPr>
    </w:p>
    <w:p w:rsidRPr="006B6D40" w:rsidR="00003308" w:rsidP="006B6D40" w:rsidRDefault="00003308" w14:paraId="59A570FF" w14:textId="78396887">
      <w:pPr>
        <w:rPr>
          <w:rFonts w:ascii="Verdana" w:hAnsi="Verdana"/>
          <w:sz w:val="22"/>
          <w:szCs w:val="22"/>
        </w:rPr>
      </w:pPr>
      <w:r w:rsidRPr="000709E5">
        <w:rPr>
          <w:rFonts w:ascii="Verdana" w:hAnsi="Verdana"/>
          <w:b/>
          <w:sz w:val="22"/>
          <w:szCs w:val="22"/>
        </w:rPr>
        <w:t>Project Title</w:t>
      </w:r>
      <w:r w:rsidRPr="006B6D40">
        <w:rPr>
          <w:rFonts w:ascii="Verdana" w:hAnsi="Verdana"/>
          <w:sz w:val="22"/>
          <w:szCs w:val="22"/>
        </w:rPr>
        <w:t xml:space="preserve">:  </w:t>
      </w:r>
      <w:r w:rsidR="00736CAD">
        <w:t>Wornn recycle: a platform for users to take part in the collecting and sorting of textiles for recycling</w:t>
      </w:r>
    </w:p>
    <w:p w:rsidRPr="006B6D40" w:rsidR="00003308" w:rsidP="006B6D40" w:rsidRDefault="00003308" w14:paraId="59A57100" w14:textId="77777777">
      <w:pPr>
        <w:rPr>
          <w:rFonts w:ascii="Verdana" w:hAnsi="Verdana"/>
          <w:sz w:val="22"/>
          <w:szCs w:val="22"/>
        </w:rPr>
      </w:pPr>
      <w:r w:rsidRPr="006B6D40">
        <w:rPr>
          <w:rFonts w:ascii="Verdana" w:hAnsi="Verdana"/>
          <w:sz w:val="22"/>
          <w:szCs w:val="22"/>
        </w:rPr>
        <w:tab/>
      </w:r>
    </w:p>
    <w:p w:rsidR="000709E5" w:rsidP="006B6D40" w:rsidRDefault="00003308" w14:paraId="59A57101" w14:textId="611B7C17">
      <w:pPr>
        <w:rPr>
          <w:rFonts w:ascii="Verdana" w:hAnsi="Verdana"/>
          <w:sz w:val="22"/>
          <w:szCs w:val="22"/>
        </w:rPr>
      </w:pPr>
      <w:r w:rsidRPr="7958309B" w:rsidR="00003308">
        <w:rPr>
          <w:rFonts w:ascii="Verdana" w:hAnsi="Verdana"/>
          <w:b w:val="1"/>
          <w:bCs w:val="1"/>
          <w:sz w:val="22"/>
          <w:szCs w:val="22"/>
        </w:rPr>
        <w:t>Aim(s) of the research project</w:t>
      </w:r>
      <w:r w:rsidRPr="7958309B" w:rsidR="007A4BAF">
        <w:rPr>
          <w:rFonts w:ascii="Verdana" w:hAnsi="Verdana"/>
          <w:sz w:val="22"/>
          <w:szCs w:val="22"/>
        </w:rPr>
        <w:t>.</w:t>
      </w:r>
      <w:r w:rsidRPr="7958309B" w:rsidR="00003308">
        <w:rPr>
          <w:rFonts w:ascii="Verdana" w:hAnsi="Verdana"/>
          <w:sz w:val="22"/>
          <w:szCs w:val="22"/>
        </w:rPr>
        <w:t xml:space="preserve"> </w:t>
      </w:r>
      <w:r w:rsidRPr="7958309B" w:rsidR="002D78FD">
        <w:rPr>
          <w:rFonts w:ascii="Verdana" w:hAnsi="Verdana"/>
          <w:sz w:val="22"/>
          <w:szCs w:val="22"/>
        </w:rPr>
        <w:t xml:space="preserve"> I am </w:t>
      </w:r>
      <w:r w:rsidRPr="7958309B" w:rsidR="00582C30">
        <w:rPr>
          <w:rFonts w:ascii="Verdana" w:hAnsi="Verdana"/>
          <w:sz w:val="22"/>
          <w:szCs w:val="22"/>
        </w:rPr>
        <w:t xml:space="preserve">exploring the role of an </w:t>
      </w:r>
      <w:r w:rsidRPr="7958309B" w:rsidR="002D78FD">
        <w:rPr>
          <w:rFonts w:ascii="Verdana" w:hAnsi="Verdana"/>
          <w:sz w:val="22"/>
          <w:szCs w:val="22"/>
        </w:rPr>
        <w:t xml:space="preserve">app </w:t>
      </w:r>
      <w:r w:rsidRPr="7958309B" w:rsidR="00582C30">
        <w:rPr>
          <w:rFonts w:ascii="Verdana" w:hAnsi="Verdana"/>
          <w:sz w:val="22"/>
          <w:szCs w:val="22"/>
        </w:rPr>
        <w:t xml:space="preserve">designed to promote extended use and recycling of clothing.  It </w:t>
      </w:r>
      <w:r w:rsidRPr="7958309B" w:rsidR="002D78FD">
        <w:rPr>
          <w:rFonts w:ascii="Verdana" w:hAnsi="Verdana"/>
          <w:sz w:val="22"/>
          <w:szCs w:val="22"/>
        </w:rPr>
        <w:t>allow</w:t>
      </w:r>
      <w:ins w:author="Byrne, Elliot (Student)" w:date="2024-06-07T09:58:52.37Z" w:id="1755237035">
        <w:r w:rsidRPr="7958309B" w:rsidR="689ECAAB">
          <w:rPr>
            <w:rFonts w:ascii="Verdana" w:hAnsi="Verdana"/>
            <w:sz w:val="22"/>
            <w:szCs w:val="22"/>
          </w:rPr>
          <w:t>s</w:t>
        </w:r>
      </w:ins>
      <w:ins w:author="Friday, Adrian" w:date="2024-06-07T08:10:00Z" w:id="2035822747">
        <w:del w:author="Byrne, Elliot (Student)" w:date="2024-06-07T09:58:50.053Z" w:id="237645610">
          <w:r w:rsidRPr="7958309B" w:rsidDel="00582C30">
            <w:rPr>
              <w:rFonts w:ascii="Verdana" w:hAnsi="Verdana"/>
              <w:sz w:val="22"/>
              <w:szCs w:val="22"/>
            </w:rPr>
            <w:delText>s</w:delText>
          </w:r>
        </w:del>
      </w:ins>
      <w:r w:rsidRPr="7958309B" w:rsidR="002D78FD">
        <w:rPr>
          <w:rFonts w:ascii="Verdana" w:hAnsi="Verdana"/>
          <w:sz w:val="22"/>
          <w:szCs w:val="22"/>
        </w:rPr>
        <w:t xml:space="preserve"> users to </w:t>
      </w:r>
      <w:r w:rsidRPr="7958309B" w:rsidR="002D78FD">
        <w:rPr>
          <w:rFonts w:ascii="Verdana" w:hAnsi="Verdana"/>
          <w:sz w:val="22"/>
          <w:szCs w:val="22"/>
        </w:rPr>
        <w:t>collect together</w:t>
      </w:r>
      <w:r w:rsidRPr="7958309B" w:rsidR="002D78FD">
        <w:rPr>
          <w:rFonts w:ascii="Verdana" w:hAnsi="Verdana"/>
          <w:sz w:val="22"/>
          <w:szCs w:val="22"/>
        </w:rPr>
        <w:t xml:space="preserve"> and send their old clothes to be recycled. I </w:t>
      </w:r>
      <w:r w:rsidRPr="7958309B" w:rsidR="004C115F">
        <w:rPr>
          <w:rFonts w:ascii="Verdana" w:hAnsi="Verdana"/>
          <w:sz w:val="22"/>
          <w:szCs w:val="22"/>
        </w:rPr>
        <w:t xml:space="preserve">am looking into whether this kind of service would </w:t>
      </w:r>
      <w:r w:rsidRPr="7958309B" w:rsidR="00854218">
        <w:rPr>
          <w:rFonts w:ascii="Verdana" w:hAnsi="Verdana"/>
          <w:sz w:val="22"/>
          <w:szCs w:val="22"/>
        </w:rPr>
        <w:t xml:space="preserve">firstly be used by the </w:t>
      </w:r>
      <w:r w:rsidRPr="7958309B" w:rsidR="00854218">
        <w:rPr>
          <w:rFonts w:ascii="Verdana" w:hAnsi="Verdana"/>
          <w:sz w:val="22"/>
          <w:szCs w:val="22"/>
        </w:rPr>
        <w:t>general public</w:t>
      </w:r>
      <w:r w:rsidRPr="7958309B" w:rsidR="00854218">
        <w:rPr>
          <w:rFonts w:ascii="Verdana" w:hAnsi="Verdana"/>
          <w:sz w:val="22"/>
          <w:szCs w:val="22"/>
        </w:rPr>
        <w:t xml:space="preserve">, and if </w:t>
      </w:r>
      <w:r w:rsidRPr="7958309B" w:rsidR="00854218">
        <w:rPr>
          <w:rFonts w:ascii="Verdana" w:hAnsi="Verdana"/>
          <w:sz w:val="22"/>
          <w:szCs w:val="22"/>
        </w:rPr>
        <w:t>It</w:t>
      </w:r>
      <w:r w:rsidRPr="7958309B" w:rsidR="00854218">
        <w:rPr>
          <w:rFonts w:ascii="Verdana" w:hAnsi="Verdana"/>
          <w:sz w:val="22"/>
          <w:szCs w:val="22"/>
        </w:rPr>
        <w:t xml:space="preserve"> would be helpful for recyclers.</w:t>
      </w:r>
    </w:p>
    <w:p w:rsidR="00003308" w:rsidP="006B6D40" w:rsidRDefault="00003308" w14:paraId="59A57102" w14:textId="77777777">
      <w:pPr>
        <w:rPr>
          <w:rFonts w:ascii="Verdana" w:hAnsi="Verdana"/>
          <w:sz w:val="22"/>
          <w:szCs w:val="22"/>
        </w:rPr>
      </w:pPr>
    </w:p>
    <w:p w:rsidR="00521586" w:rsidP="006B6D40" w:rsidRDefault="00521586" w14:paraId="59A57103" w14:textId="77777777">
      <w:pPr>
        <w:rPr>
          <w:rFonts w:ascii="Verdana" w:hAnsi="Verdana"/>
          <w:sz w:val="22"/>
          <w:szCs w:val="22"/>
        </w:rPr>
      </w:pPr>
    </w:p>
    <w:p w:rsidR="00521586" w:rsidP="006B6D40" w:rsidRDefault="00521586" w14:paraId="59A57104" w14:textId="77777777">
      <w:pPr>
        <w:rPr>
          <w:rFonts w:ascii="Verdana" w:hAnsi="Verdana"/>
          <w:sz w:val="22"/>
          <w:szCs w:val="22"/>
        </w:rPr>
      </w:pPr>
    </w:p>
    <w:p w:rsidRPr="00DC5883" w:rsidR="00DC5883" w:rsidP="00DC5883" w:rsidRDefault="00DC5883" w14:paraId="59A57105" w14:textId="77777777">
      <w:pPr>
        <w:textAlignment w:val="baseline"/>
        <w:rPr>
          <w:rFonts w:ascii="Calibri" w:hAnsi="Calibri" w:eastAsia="Times New Roman" w:cs="Times New Roman"/>
          <w:color w:val="201F1E"/>
          <w:sz w:val="23"/>
          <w:szCs w:val="23"/>
        </w:rPr>
      </w:pPr>
      <w:r w:rsidRPr="00DC5883">
        <w:rPr>
          <w:rFonts w:ascii="Arial" w:hAnsi="Arial" w:eastAsia="Times New Roman" w:cs="Arial"/>
          <w:color w:val="201F1E"/>
          <w:sz w:val="23"/>
          <w:szCs w:val="23"/>
        </w:rPr>
        <w:t>To comply with GDPR you also need to have something about the ‘lawful purpose’ of the research.</w:t>
      </w:r>
    </w:p>
    <w:p w:rsidRPr="00DC5883" w:rsidR="00DC5883" w:rsidP="00DC5883" w:rsidRDefault="00DC5883" w14:paraId="59A57106" w14:textId="77777777">
      <w:pPr>
        <w:textAlignment w:val="baseline"/>
        <w:rPr>
          <w:rFonts w:ascii="Calibri" w:hAnsi="Calibri" w:eastAsia="Times New Roman" w:cs="Times New Roman"/>
          <w:color w:val="201F1E"/>
          <w:sz w:val="23"/>
          <w:szCs w:val="23"/>
        </w:rPr>
      </w:pPr>
    </w:p>
    <w:p w:rsidRPr="00DC5883" w:rsidR="00DC5883" w:rsidP="00DC5883" w:rsidRDefault="00DC5883" w14:paraId="59A57107" w14:textId="77777777">
      <w:pPr>
        <w:textAlignment w:val="baseline"/>
        <w:rPr>
          <w:rFonts w:ascii="Calibri" w:hAnsi="Calibri" w:eastAsia="Times New Roman" w:cs="Times New Roman"/>
          <w:color w:val="201F1E"/>
          <w:sz w:val="23"/>
          <w:szCs w:val="23"/>
        </w:rPr>
      </w:pPr>
      <w:r w:rsidRPr="00DC5883">
        <w:rPr>
          <w:rFonts w:ascii="Arial" w:hAnsi="Arial" w:eastAsia="Times New Roman" w:cs="Arial"/>
          <w:color w:val="201F1E"/>
          <w:sz w:val="23"/>
          <w:szCs w:val="23"/>
        </w:rPr>
        <w:t>This usually means a sentence in the ‘aims’ or the 'introduction' along the lines of “In line with GDPR the lawful purpose of this research is a</w:t>
      </w:r>
      <w:r w:rsidRPr="00DC5883">
        <w:rPr>
          <w:rFonts w:ascii="inherit" w:hAnsi="inherit" w:eastAsia="Times New Roman" w:cs="Arial"/>
          <w:color w:val="1D1D1D"/>
          <w:sz w:val="23"/>
          <w:szCs w:val="23"/>
          <w:bdr w:val="none" w:color="auto" w:sz="0" w:space="0" w:frame="1"/>
          <w:shd w:val="clear" w:color="auto" w:fill="FEFEFE"/>
        </w:rPr>
        <w:t> ‘</w:t>
      </w:r>
      <w:r w:rsidRPr="00DC5883">
        <w:rPr>
          <w:rFonts w:ascii="inherit" w:hAnsi="inherit" w:eastAsia="Times New Roman" w:cs="Arial"/>
          <w:i/>
          <w:iCs/>
          <w:color w:val="1D1D1D"/>
          <w:sz w:val="23"/>
          <w:szCs w:val="23"/>
          <w:bdr w:val="none" w:color="auto" w:sz="0" w:space="0" w:frame="1"/>
        </w:rPr>
        <w:t>task in the public interest</w:t>
      </w:r>
      <w:r w:rsidRPr="00DC5883">
        <w:rPr>
          <w:rFonts w:ascii="inherit" w:hAnsi="inherit" w:eastAsia="Times New Roman" w:cs="Arial"/>
          <w:color w:val="1D1D1D"/>
          <w:sz w:val="23"/>
          <w:szCs w:val="23"/>
          <w:bdr w:val="none" w:color="auto" w:sz="0" w:space="0" w:frame="1"/>
        </w:rPr>
        <w:t>’</w:t>
      </w:r>
      <w:r w:rsidRPr="00DC5883">
        <w:rPr>
          <w:rFonts w:ascii="inherit" w:hAnsi="inherit" w:eastAsia="Times New Roman" w:cs="Arial"/>
          <w:i/>
          <w:iCs/>
          <w:color w:val="1D1D1D"/>
          <w:sz w:val="23"/>
          <w:szCs w:val="23"/>
          <w:bdr w:val="none" w:color="auto" w:sz="0" w:space="0" w:frame="1"/>
        </w:rPr>
        <w:t> or 'for scientific research in accordance with safeguards’</w:t>
      </w:r>
      <w:r w:rsidRPr="00DC5883">
        <w:rPr>
          <w:rFonts w:ascii="inherit" w:hAnsi="inherit" w:eastAsia="Times New Roman" w:cs="Arial"/>
          <w:color w:val="1D1D1D"/>
          <w:sz w:val="23"/>
          <w:szCs w:val="23"/>
          <w:bdr w:val="none" w:color="auto" w:sz="0" w:space="0" w:frame="1"/>
          <w:shd w:val="clear" w:color="auto" w:fill="FEFEFE"/>
        </w:rPr>
        <w:t>.</w:t>
      </w:r>
      <w:r w:rsidRPr="00DC5883">
        <w:rPr>
          <w:rFonts w:ascii="Arial" w:hAnsi="Arial" w:eastAsia="Times New Roman" w:cs="Arial"/>
          <w:color w:val="201F1E"/>
          <w:sz w:val="23"/>
          <w:szCs w:val="23"/>
        </w:rPr>
        <w:t>” And then include a link to the University website  </w:t>
      </w:r>
      <w:hyperlink w:tgtFrame="_blank" w:history="1" r:id="rId8">
        <w:r w:rsidRPr="00DC5883">
          <w:rPr>
            <w:rFonts w:ascii="inherit" w:hAnsi="inherit" w:eastAsia="Times New Roman" w:cs="Arial"/>
            <w:color w:val="0000FF"/>
            <w:sz w:val="23"/>
            <w:szCs w:val="23"/>
            <w:u w:val="single"/>
            <w:bdr w:val="none" w:color="auto" w:sz="0" w:space="0" w:frame="1"/>
          </w:rPr>
          <w:t>https://www.lancaster.ac.uk/research/participate-in-research/data-protection-for-research-participants/</w:t>
        </w:r>
      </w:hyperlink>
    </w:p>
    <w:p w:rsidR="00521586" w:rsidP="006B6D40" w:rsidRDefault="00521586" w14:paraId="59A57108" w14:textId="77777777">
      <w:pPr>
        <w:rPr>
          <w:rFonts w:ascii="Verdana" w:hAnsi="Verdana"/>
          <w:sz w:val="22"/>
          <w:szCs w:val="22"/>
        </w:rPr>
      </w:pPr>
    </w:p>
    <w:p w:rsidRPr="006B6D40" w:rsidR="00521586" w:rsidP="006B6D40" w:rsidRDefault="00521586" w14:paraId="59A57109" w14:textId="77777777">
      <w:pPr>
        <w:rPr>
          <w:rFonts w:ascii="Verdana" w:hAnsi="Verdana"/>
          <w:sz w:val="22"/>
          <w:szCs w:val="22"/>
        </w:rPr>
      </w:pPr>
    </w:p>
    <w:p w:rsidRPr="006B6D40" w:rsidR="00521586" w:rsidP="006B6D40" w:rsidRDefault="00521586" w14:paraId="59A5710A" w14:textId="77777777">
      <w:pPr>
        <w:rPr>
          <w:rFonts w:ascii="Verdana" w:hAnsi="Verdana"/>
          <w:sz w:val="22"/>
          <w:szCs w:val="22"/>
        </w:rPr>
      </w:pPr>
    </w:p>
    <w:p w:rsidRPr="008F3000" w:rsidR="005F4529" w:rsidP="008F3000" w:rsidRDefault="000709E5" w14:paraId="59A5710B" w14:textId="77777777">
      <w:pPr>
        <w:pStyle w:val="ListParagraph"/>
        <w:numPr>
          <w:ilvl w:val="0"/>
          <w:numId w:val="3"/>
        </w:numPr>
        <w:rPr>
          <w:rFonts w:ascii="Verdana" w:hAnsi="Verdana"/>
          <w:b/>
          <w:sz w:val="22"/>
          <w:szCs w:val="22"/>
        </w:rPr>
      </w:pPr>
      <w:r>
        <w:rPr>
          <w:rFonts w:ascii="Verdana" w:hAnsi="Verdana"/>
          <w:b/>
          <w:sz w:val="22"/>
          <w:szCs w:val="22"/>
        </w:rPr>
        <w:t xml:space="preserve">Proposed research methods </w:t>
      </w:r>
      <w:r w:rsidRPr="008F3000" w:rsidR="005F4529">
        <w:rPr>
          <w:rFonts w:ascii="Verdana" w:hAnsi="Verdana"/>
          <w:b/>
          <w:sz w:val="22"/>
          <w:szCs w:val="22"/>
        </w:rPr>
        <w:t>and a</w:t>
      </w:r>
      <w:r w:rsidRPr="008F3000" w:rsidR="00003308">
        <w:rPr>
          <w:rFonts w:ascii="Verdana" w:hAnsi="Verdana"/>
          <w:b/>
          <w:sz w:val="22"/>
          <w:szCs w:val="22"/>
        </w:rPr>
        <w:t>nalysis</w:t>
      </w:r>
    </w:p>
    <w:p w:rsidR="005F4529" w:rsidP="006B6D40" w:rsidRDefault="005F4529" w14:paraId="59A5710C" w14:textId="77777777">
      <w:pPr>
        <w:rPr>
          <w:rFonts w:ascii="Verdana" w:hAnsi="Verdana"/>
          <w:b/>
          <w:sz w:val="22"/>
          <w:szCs w:val="22"/>
        </w:rPr>
      </w:pPr>
    </w:p>
    <w:p w:rsidRPr="005F4529" w:rsidR="007A046E" w:rsidP="006B6D40" w:rsidRDefault="007A046E" w14:paraId="59A5710D" w14:textId="77777777">
      <w:pPr>
        <w:rPr>
          <w:rFonts w:ascii="Verdana" w:hAnsi="Verdana"/>
          <w:sz w:val="22"/>
          <w:szCs w:val="22"/>
        </w:rPr>
      </w:pPr>
      <w:r w:rsidRPr="005F4529">
        <w:rPr>
          <w:rFonts w:ascii="Verdana" w:hAnsi="Verdana"/>
          <w:sz w:val="22"/>
          <w:szCs w:val="22"/>
        </w:rPr>
        <w:t>Provide details about</w:t>
      </w:r>
      <w:r w:rsidRPr="005F4529" w:rsidR="005F4529">
        <w:rPr>
          <w:rFonts w:ascii="Verdana" w:hAnsi="Verdana"/>
          <w:sz w:val="22"/>
          <w:szCs w:val="22"/>
        </w:rPr>
        <w:t>:</w:t>
      </w:r>
    </w:p>
    <w:p w:rsidRPr="006B6D40" w:rsidR="005F4529" w:rsidP="006B6D40" w:rsidRDefault="005F4529" w14:paraId="59A5710E" w14:textId="77777777">
      <w:pPr>
        <w:rPr>
          <w:rFonts w:ascii="Verdana" w:hAnsi="Verdana"/>
          <w:sz w:val="22"/>
          <w:szCs w:val="22"/>
        </w:rPr>
      </w:pPr>
    </w:p>
    <w:p w:rsidRPr="000709E5" w:rsidR="007A046E" w:rsidP="000709E5" w:rsidRDefault="00003308" w14:paraId="59A5710F" w14:textId="77777777">
      <w:pPr>
        <w:pStyle w:val="ListParagraph"/>
        <w:numPr>
          <w:ilvl w:val="0"/>
          <w:numId w:val="4"/>
        </w:numPr>
        <w:rPr>
          <w:rFonts w:ascii="Verdana" w:hAnsi="Verdana"/>
          <w:sz w:val="22"/>
          <w:szCs w:val="22"/>
        </w:rPr>
      </w:pPr>
      <w:r w:rsidRPr="000709E5">
        <w:rPr>
          <w:rFonts w:ascii="Verdana" w:hAnsi="Verdana"/>
          <w:sz w:val="22"/>
          <w:szCs w:val="22"/>
        </w:rPr>
        <w:t xml:space="preserve">the research design (e.g.’ questionnaire, interview, observation…), </w:t>
      </w:r>
    </w:p>
    <w:p w:rsidRPr="000709E5" w:rsidR="007A046E" w:rsidP="000709E5" w:rsidRDefault="007A046E" w14:paraId="59A57110" w14:textId="77777777">
      <w:pPr>
        <w:pStyle w:val="ListParagraph"/>
        <w:numPr>
          <w:ilvl w:val="0"/>
          <w:numId w:val="4"/>
        </w:numPr>
        <w:rPr>
          <w:rFonts w:ascii="Verdana" w:hAnsi="Verdana"/>
          <w:sz w:val="22"/>
          <w:szCs w:val="22"/>
        </w:rPr>
      </w:pPr>
      <w:r w:rsidRPr="000709E5">
        <w:rPr>
          <w:rFonts w:ascii="Verdana" w:hAnsi="Verdana"/>
          <w:sz w:val="22"/>
          <w:szCs w:val="22"/>
        </w:rPr>
        <w:t>the procedure (e.g. what participants will be asked to do)</w:t>
      </w:r>
    </w:p>
    <w:p w:rsidRPr="000709E5" w:rsidR="00003308" w:rsidP="000709E5" w:rsidRDefault="00003308" w14:paraId="59A57111" w14:textId="77777777">
      <w:pPr>
        <w:pStyle w:val="ListParagraph"/>
        <w:numPr>
          <w:ilvl w:val="0"/>
          <w:numId w:val="4"/>
        </w:numPr>
        <w:rPr>
          <w:rFonts w:ascii="Verdana" w:hAnsi="Verdana"/>
          <w:sz w:val="22"/>
          <w:szCs w:val="22"/>
        </w:rPr>
      </w:pPr>
      <w:r w:rsidRPr="000709E5">
        <w:rPr>
          <w:rFonts w:ascii="Verdana" w:hAnsi="Verdana"/>
          <w:sz w:val="22"/>
          <w:szCs w:val="22"/>
        </w:rPr>
        <w:t>the a</w:t>
      </w:r>
      <w:r w:rsidRPr="000709E5" w:rsidR="007A4BAF">
        <w:rPr>
          <w:rFonts w:ascii="Verdana" w:hAnsi="Verdana"/>
          <w:sz w:val="22"/>
          <w:szCs w:val="22"/>
        </w:rPr>
        <w:t>nalysis that will be undertaken:</w:t>
      </w:r>
    </w:p>
    <w:p w:rsidR="00003308" w:rsidP="006B6D40" w:rsidRDefault="00003308" w14:paraId="59A57112" w14:textId="77777777">
      <w:pPr>
        <w:rPr>
          <w:rFonts w:ascii="Verdana" w:hAnsi="Verdana"/>
          <w:sz w:val="22"/>
          <w:szCs w:val="22"/>
        </w:rPr>
      </w:pPr>
    </w:p>
    <w:p w:rsidR="005F4529" w:rsidP="006B6D40" w:rsidRDefault="0008402D" w14:paraId="59A57113" w14:textId="54F821C4">
      <w:pPr>
        <w:rPr>
          <w:rFonts w:ascii="Verdana" w:hAnsi="Verdana"/>
          <w:sz w:val="22"/>
          <w:szCs w:val="22"/>
        </w:rPr>
      </w:pPr>
      <w:r>
        <w:rPr>
          <w:rFonts w:ascii="Verdana" w:hAnsi="Verdana"/>
          <w:sz w:val="22"/>
          <w:szCs w:val="22"/>
        </w:rPr>
        <w:t xml:space="preserve">I will be conducting interviews with participants </w:t>
      </w:r>
      <w:r w:rsidR="00805ED3">
        <w:rPr>
          <w:rFonts w:ascii="Verdana" w:hAnsi="Verdana"/>
          <w:sz w:val="22"/>
          <w:szCs w:val="22"/>
        </w:rPr>
        <w:t>where they will firstly be asked if they have used traditional recycling services before. They will then be given a demo of the app. Then they will answer questions on what they thought about the UI and whether they would personally use it</w:t>
      </w:r>
      <w:r w:rsidR="008378CC">
        <w:rPr>
          <w:rFonts w:ascii="Verdana" w:hAnsi="Verdana"/>
          <w:sz w:val="22"/>
          <w:szCs w:val="22"/>
        </w:rPr>
        <w:t>.</w:t>
      </w:r>
    </w:p>
    <w:p w:rsidR="008378CC" w:rsidP="006B6D40" w:rsidRDefault="008378CC" w14:paraId="431000EB" w14:textId="77777777">
      <w:pPr>
        <w:rPr>
          <w:rFonts w:ascii="Verdana" w:hAnsi="Verdana"/>
          <w:sz w:val="22"/>
          <w:szCs w:val="22"/>
        </w:rPr>
      </w:pPr>
    </w:p>
    <w:p w:rsidR="008378CC" w:rsidP="006B6D40" w:rsidRDefault="008378CC" w14:paraId="178CA02D" w14:textId="0952569C">
      <w:pPr>
        <w:rPr>
          <w:rFonts w:ascii="Verdana" w:hAnsi="Verdana"/>
          <w:sz w:val="22"/>
          <w:szCs w:val="22"/>
        </w:rPr>
      </w:pPr>
      <w:r>
        <w:rPr>
          <w:rFonts w:ascii="Verdana" w:hAnsi="Verdana"/>
          <w:sz w:val="22"/>
          <w:szCs w:val="22"/>
        </w:rPr>
        <w:t>I will conduct a thematic analysis of their responses.</w:t>
      </w:r>
    </w:p>
    <w:p w:rsidR="00521586" w:rsidP="006B6D40" w:rsidRDefault="00521586" w14:paraId="59A57114" w14:textId="77777777">
      <w:pPr>
        <w:rPr>
          <w:rFonts w:ascii="Verdana" w:hAnsi="Verdana"/>
          <w:sz w:val="22"/>
          <w:szCs w:val="22"/>
        </w:rPr>
      </w:pPr>
    </w:p>
    <w:p w:rsidR="00521586" w:rsidP="006B6D40" w:rsidRDefault="00521586" w14:paraId="59A57115" w14:textId="77777777">
      <w:pPr>
        <w:rPr>
          <w:rFonts w:ascii="Verdana" w:hAnsi="Verdana"/>
          <w:sz w:val="22"/>
          <w:szCs w:val="22"/>
        </w:rPr>
      </w:pPr>
    </w:p>
    <w:p w:rsidRPr="006B6D40" w:rsidR="00521586" w:rsidP="006B6D40" w:rsidRDefault="00521586" w14:paraId="59A57116" w14:textId="77777777">
      <w:pPr>
        <w:rPr>
          <w:rFonts w:ascii="Verdana" w:hAnsi="Verdana"/>
          <w:sz w:val="22"/>
          <w:szCs w:val="22"/>
        </w:rPr>
      </w:pPr>
    </w:p>
    <w:p w:rsidRPr="00123059" w:rsidR="005F4529" w:rsidP="005F4529" w:rsidRDefault="00123059" w14:paraId="59A57117" w14:textId="77777777">
      <w:pPr>
        <w:pStyle w:val="ListParagraph"/>
        <w:numPr>
          <w:ilvl w:val="0"/>
          <w:numId w:val="3"/>
        </w:numPr>
        <w:rPr>
          <w:rFonts w:ascii="Verdana" w:hAnsi="Verdana"/>
          <w:b/>
          <w:sz w:val="22"/>
          <w:szCs w:val="22"/>
        </w:rPr>
      </w:pPr>
      <w:r>
        <w:rPr>
          <w:rFonts w:ascii="Verdana" w:hAnsi="Verdana"/>
          <w:b/>
          <w:sz w:val="22"/>
          <w:szCs w:val="22"/>
        </w:rPr>
        <w:t xml:space="preserve">Information about Human </w:t>
      </w:r>
      <w:r w:rsidRPr="008F3000" w:rsidR="005F4529">
        <w:rPr>
          <w:rFonts w:ascii="Verdana" w:hAnsi="Verdana"/>
          <w:b/>
          <w:sz w:val="22"/>
          <w:szCs w:val="22"/>
        </w:rPr>
        <w:t>Participant</w:t>
      </w:r>
      <w:r>
        <w:rPr>
          <w:rFonts w:ascii="Verdana" w:hAnsi="Verdana"/>
          <w:b/>
          <w:sz w:val="22"/>
          <w:szCs w:val="22"/>
        </w:rPr>
        <w:t xml:space="preserve">s </w:t>
      </w:r>
    </w:p>
    <w:p w:rsidR="005F4529" w:rsidP="005F4529" w:rsidRDefault="005F4529" w14:paraId="59A57118" w14:textId="77777777">
      <w:pPr>
        <w:rPr>
          <w:rFonts w:ascii="Verdana" w:hAnsi="Verdana"/>
          <w:sz w:val="22"/>
          <w:szCs w:val="22"/>
        </w:rPr>
      </w:pPr>
    </w:p>
    <w:p w:rsidRPr="005F4529" w:rsidR="00003308" w:rsidP="005F4529" w:rsidRDefault="005F4529" w14:paraId="59A57119" w14:textId="77777777">
      <w:pPr>
        <w:rPr>
          <w:rFonts w:ascii="Verdana" w:hAnsi="Verdana"/>
          <w:sz w:val="22"/>
          <w:szCs w:val="22"/>
        </w:rPr>
      </w:pPr>
      <w:r w:rsidRPr="005F4529">
        <w:rPr>
          <w:rFonts w:ascii="Verdana" w:hAnsi="Verdana"/>
          <w:sz w:val="22"/>
          <w:szCs w:val="22"/>
        </w:rPr>
        <w:t>If applicable, p</w:t>
      </w:r>
      <w:r w:rsidRPr="005F4529" w:rsidR="00EF0BE5">
        <w:rPr>
          <w:rFonts w:ascii="Verdana" w:hAnsi="Verdana"/>
          <w:sz w:val="22"/>
          <w:szCs w:val="22"/>
        </w:rPr>
        <w:t xml:space="preserve">rovide </w:t>
      </w:r>
      <w:r w:rsidRPr="005F4529">
        <w:rPr>
          <w:rFonts w:ascii="Verdana" w:hAnsi="Verdana"/>
          <w:sz w:val="22"/>
          <w:szCs w:val="22"/>
        </w:rPr>
        <w:t>details about:</w:t>
      </w:r>
    </w:p>
    <w:p w:rsidR="005F4529" w:rsidP="006B6D40" w:rsidRDefault="005F4529" w14:paraId="59A5711A" w14:textId="77777777">
      <w:pPr>
        <w:rPr>
          <w:rFonts w:ascii="Verdana" w:hAnsi="Verdana"/>
          <w:sz w:val="22"/>
          <w:szCs w:val="22"/>
        </w:rPr>
      </w:pPr>
    </w:p>
    <w:p w:rsidR="007A046E" w:rsidP="006B6D40" w:rsidRDefault="00003308" w14:paraId="59A5711B" w14:textId="77777777">
      <w:pPr>
        <w:rPr>
          <w:rFonts w:ascii="Verdana" w:hAnsi="Verdana"/>
          <w:sz w:val="22"/>
          <w:szCs w:val="22"/>
        </w:rPr>
      </w:pPr>
      <w:r w:rsidRPr="006B6D40">
        <w:rPr>
          <w:rFonts w:ascii="Verdana" w:hAnsi="Verdana"/>
          <w:sz w:val="22"/>
          <w:szCs w:val="22"/>
        </w:rPr>
        <w:t xml:space="preserve">What </w:t>
      </w:r>
      <w:r w:rsidRPr="006B6D40" w:rsidR="007A046E">
        <w:rPr>
          <w:rFonts w:ascii="Verdana" w:hAnsi="Verdana"/>
          <w:sz w:val="22"/>
          <w:szCs w:val="22"/>
        </w:rPr>
        <w:t xml:space="preserve">type of </w:t>
      </w:r>
      <w:r w:rsidRPr="006B6D40">
        <w:rPr>
          <w:rFonts w:ascii="Verdana" w:hAnsi="Verdana"/>
          <w:sz w:val="22"/>
          <w:szCs w:val="22"/>
        </w:rPr>
        <w:t>participants will be u</w:t>
      </w:r>
      <w:r w:rsidR="00E5057B">
        <w:rPr>
          <w:rFonts w:ascii="Verdana" w:hAnsi="Verdana"/>
          <w:sz w:val="22"/>
          <w:szCs w:val="22"/>
        </w:rPr>
        <w:t>sed in the study?</w:t>
      </w:r>
    </w:p>
    <w:p w:rsidRPr="00C53E6F" w:rsidR="00E5057B" w:rsidP="006B6D40" w:rsidRDefault="00E5057B" w14:paraId="59A5711C" w14:textId="77777777">
      <w:pPr>
        <w:rPr>
          <w:rFonts w:ascii="Verdana" w:hAnsi="Verdana"/>
          <w:color w:val="808080" w:themeColor="background1" w:themeShade="80"/>
          <w:sz w:val="22"/>
          <w:szCs w:val="22"/>
        </w:rPr>
      </w:pPr>
    </w:p>
    <w:p w:rsidR="005F4529" w:rsidP="006B6D40" w:rsidRDefault="008378CC" w14:paraId="59A5711D" w14:textId="63EC6484">
      <w:pPr>
        <w:rPr>
          <w:rFonts w:ascii="Verdana" w:hAnsi="Verdana"/>
          <w:sz w:val="22"/>
          <w:szCs w:val="22"/>
        </w:rPr>
      </w:pPr>
      <w:commentRangeStart w:id="6"/>
      <w:r w:rsidRPr="7958309B" w:rsidR="5ED8CBBB">
        <w:rPr>
          <w:rFonts w:ascii="Verdana" w:hAnsi="Verdana"/>
          <w:sz w:val="22"/>
          <w:szCs w:val="22"/>
        </w:rPr>
        <w:t xml:space="preserve">Young adults – digital </w:t>
      </w:r>
      <w:r w:rsidRPr="7958309B" w:rsidR="5ED8CBBB">
        <w:rPr>
          <w:rFonts w:ascii="Verdana" w:hAnsi="Verdana"/>
          <w:sz w:val="22"/>
          <w:szCs w:val="22"/>
        </w:rPr>
        <w:t>natives</w:t>
      </w:r>
      <w:commentRangeEnd w:id="6"/>
      <w:r>
        <w:rPr>
          <w:rStyle w:val="CommentReference"/>
        </w:rPr>
        <w:commentReference w:id="6"/>
      </w:r>
    </w:p>
    <w:p w:rsidR="00E5057B" w:rsidP="006B6D40" w:rsidRDefault="00E5057B" w14:paraId="59A5711E" w14:textId="77777777">
      <w:pPr>
        <w:rPr>
          <w:rFonts w:ascii="Verdana" w:hAnsi="Verdana"/>
          <w:sz w:val="22"/>
          <w:szCs w:val="22"/>
        </w:rPr>
      </w:pPr>
    </w:p>
    <w:p w:rsidR="00E5057B" w:rsidP="006B6D40" w:rsidRDefault="00E5057B" w14:paraId="59A5711F" w14:textId="77777777">
      <w:pPr>
        <w:rPr>
          <w:rFonts w:ascii="Verdana" w:hAnsi="Verdana"/>
          <w:sz w:val="22"/>
          <w:szCs w:val="22"/>
        </w:rPr>
      </w:pPr>
    </w:p>
    <w:p w:rsidR="005F4529" w:rsidP="006B6D40" w:rsidRDefault="007A046E" w14:paraId="59A57120" w14:textId="77777777">
      <w:pPr>
        <w:rPr>
          <w:rFonts w:ascii="Verdana" w:hAnsi="Verdana"/>
          <w:sz w:val="22"/>
          <w:szCs w:val="22"/>
        </w:rPr>
      </w:pPr>
      <w:r w:rsidRPr="006B6D40">
        <w:rPr>
          <w:rFonts w:ascii="Verdana" w:hAnsi="Verdana"/>
          <w:sz w:val="22"/>
          <w:szCs w:val="22"/>
        </w:rPr>
        <w:t>What age range is to be used</w:t>
      </w:r>
      <w:r w:rsidR="00E5057B">
        <w:rPr>
          <w:rFonts w:ascii="Verdana" w:hAnsi="Verdana"/>
          <w:sz w:val="22"/>
          <w:szCs w:val="22"/>
        </w:rPr>
        <w:t>?</w:t>
      </w:r>
    </w:p>
    <w:p w:rsidR="00C53E6F" w:rsidP="006B6D40" w:rsidRDefault="00C53E6F" w14:paraId="59A57121" w14:textId="77777777">
      <w:pPr>
        <w:rPr>
          <w:rFonts w:ascii="Verdana" w:hAnsi="Verdana"/>
          <w:sz w:val="22"/>
          <w:szCs w:val="22"/>
        </w:rPr>
      </w:pPr>
    </w:p>
    <w:p w:rsidR="00C53E6F" w:rsidP="006B6D40" w:rsidRDefault="008378CC" w14:paraId="59A57122" w14:textId="004FFDFE">
      <w:pPr>
        <w:rPr>
          <w:rFonts w:ascii="Verdana" w:hAnsi="Verdana"/>
          <w:sz w:val="22"/>
          <w:szCs w:val="22"/>
        </w:rPr>
      </w:pPr>
      <w:commentRangeStart w:id="7"/>
      <w:r w:rsidRPr="7958309B" w:rsidR="089209CF">
        <w:rPr>
          <w:rFonts w:ascii="Verdana" w:hAnsi="Verdana"/>
          <w:sz w:val="22"/>
          <w:szCs w:val="22"/>
        </w:rPr>
        <w:t>19</w:t>
      </w:r>
      <w:r w:rsidRPr="7958309B" w:rsidR="008378CC">
        <w:rPr>
          <w:rFonts w:ascii="Verdana" w:hAnsi="Verdana"/>
          <w:sz w:val="22"/>
          <w:szCs w:val="22"/>
        </w:rPr>
        <w:t>-</w:t>
      </w:r>
      <w:r w:rsidRPr="7958309B" w:rsidR="1C9E7E35">
        <w:rPr>
          <w:rFonts w:ascii="Verdana" w:hAnsi="Verdana"/>
          <w:sz w:val="22"/>
          <w:szCs w:val="22"/>
        </w:rPr>
        <w:t>24</w:t>
      </w:r>
      <w:commentRangeEnd w:id="7"/>
      <w:r>
        <w:rPr>
          <w:rStyle w:val="CommentReference"/>
        </w:rPr>
        <w:commentReference w:id="7"/>
      </w:r>
    </w:p>
    <w:p w:rsidRPr="006B6D40" w:rsidR="00C53E6F" w:rsidP="006B6D40" w:rsidRDefault="00C53E6F" w14:paraId="59A57123" w14:textId="77777777">
      <w:pPr>
        <w:rPr>
          <w:rFonts w:ascii="Verdana" w:hAnsi="Verdana"/>
          <w:sz w:val="22"/>
          <w:szCs w:val="22"/>
        </w:rPr>
      </w:pPr>
    </w:p>
    <w:p w:rsidR="00003308" w:rsidP="006B6D40" w:rsidRDefault="007A046E" w14:paraId="59A57124" w14:textId="77777777">
      <w:pPr>
        <w:rPr>
          <w:rFonts w:ascii="Verdana" w:hAnsi="Verdana"/>
          <w:sz w:val="22"/>
          <w:szCs w:val="22"/>
        </w:rPr>
      </w:pPr>
      <w:r w:rsidRPr="006B6D40">
        <w:rPr>
          <w:rFonts w:ascii="Verdana" w:hAnsi="Verdana"/>
          <w:sz w:val="22"/>
          <w:szCs w:val="22"/>
        </w:rPr>
        <w:t>What characteristics (if any) are to be used in selecting participants?</w:t>
      </w:r>
    </w:p>
    <w:p w:rsidR="00C53E6F" w:rsidP="006B6D40" w:rsidRDefault="00C53E6F" w14:paraId="59A57125" w14:textId="77777777">
      <w:pPr>
        <w:rPr>
          <w:rFonts w:ascii="Verdana" w:hAnsi="Verdana"/>
          <w:sz w:val="22"/>
          <w:szCs w:val="22"/>
        </w:rPr>
      </w:pPr>
    </w:p>
    <w:p w:rsidR="00C53E6F" w:rsidP="006B6D40" w:rsidRDefault="008378CC" w14:paraId="59A57126" w14:textId="4B9002CB">
      <w:pPr>
        <w:rPr>
          <w:rFonts w:ascii="Verdana" w:hAnsi="Verdana"/>
          <w:sz w:val="22"/>
          <w:szCs w:val="22"/>
        </w:rPr>
      </w:pPr>
      <w:r>
        <w:rPr>
          <w:rFonts w:ascii="Verdana" w:hAnsi="Verdana"/>
          <w:sz w:val="22"/>
          <w:szCs w:val="22"/>
        </w:rPr>
        <w:t>None.</w:t>
      </w:r>
    </w:p>
    <w:p w:rsidRPr="006B6D40" w:rsidR="005F4529" w:rsidP="006B6D40" w:rsidRDefault="005F4529" w14:paraId="59A57127" w14:textId="77777777">
      <w:pPr>
        <w:rPr>
          <w:rFonts w:ascii="Verdana" w:hAnsi="Verdana"/>
          <w:sz w:val="22"/>
          <w:szCs w:val="22"/>
        </w:rPr>
      </w:pPr>
    </w:p>
    <w:p w:rsidR="00C53E6F" w:rsidP="006B6D40" w:rsidRDefault="00003308" w14:paraId="59A57128" w14:textId="77777777">
      <w:pPr>
        <w:rPr>
          <w:rFonts w:ascii="Verdana" w:hAnsi="Verdana"/>
          <w:sz w:val="22"/>
          <w:szCs w:val="22"/>
        </w:rPr>
      </w:pPr>
      <w:r w:rsidRPr="006B6D40">
        <w:rPr>
          <w:rFonts w:ascii="Verdana" w:hAnsi="Verdana"/>
          <w:sz w:val="22"/>
          <w:szCs w:val="22"/>
        </w:rPr>
        <w:t xml:space="preserve">How many </w:t>
      </w:r>
      <w:r w:rsidR="008F3000">
        <w:rPr>
          <w:rFonts w:ascii="Verdana" w:hAnsi="Verdana"/>
          <w:sz w:val="22"/>
          <w:szCs w:val="22"/>
        </w:rPr>
        <w:t>participants will be involved</w:t>
      </w:r>
      <w:r w:rsidRPr="006B6D40">
        <w:rPr>
          <w:rFonts w:ascii="Verdana" w:hAnsi="Verdana"/>
          <w:sz w:val="22"/>
          <w:szCs w:val="22"/>
        </w:rPr>
        <w:t>?</w:t>
      </w:r>
    </w:p>
    <w:p w:rsidR="00C53E6F" w:rsidP="006B6D40" w:rsidRDefault="00C53E6F" w14:paraId="59A57129" w14:textId="77777777">
      <w:pPr>
        <w:rPr>
          <w:rFonts w:ascii="Verdana" w:hAnsi="Verdana"/>
          <w:sz w:val="22"/>
          <w:szCs w:val="22"/>
        </w:rPr>
      </w:pPr>
    </w:p>
    <w:p w:rsidR="008378CC" w:rsidP="006B6D40" w:rsidRDefault="008378CC" w14:paraId="087CDC7D" w14:textId="39235CFC">
      <w:pPr>
        <w:rPr>
          <w:rFonts w:ascii="Verdana" w:hAnsi="Verdana"/>
          <w:sz w:val="22"/>
          <w:szCs w:val="22"/>
        </w:rPr>
      </w:pPr>
      <w:r>
        <w:rPr>
          <w:rFonts w:ascii="Verdana" w:hAnsi="Verdana"/>
          <w:sz w:val="22"/>
          <w:szCs w:val="22"/>
        </w:rPr>
        <w:t>6</w:t>
      </w:r>
    </w:p>
    <w:p w:rsidRPr="006B6D40" w:rsidR="00C53E6F" w:rsidP="006B6D40" w:rsidRDefault="00C53E6F" w14:paraId="59A5712A" w14:textId="77777777">
      <w:pPr>
        <w:rPr>
          <w:rFonts w:ascii="Verdana" w:hAnsi="Verdana"/>
          <w:sz w:val="22"/>
          <w:szCs w:val="22"/>
        </w:rPr>
      </w:pPr>
    </w:p>
    <w:p w:rsidR="00EB3A0B" w:rsidP="006B6D40" w:rsidRDefault="00003308" w14:paraId="59A5712B" w14:textId="77777777">
      <w:pPr>
        <w:rPr>
          <w:rFonts w:ascii="Verdana" w:hAnsi="Verdana"/>
          <w:sz w:val="22"/>
          <w:szCs w:val="22"/>
        </w:rPr>
      </w:pPr>
      <w:r w:rsidRPr="006B6D40">
        <w:rPr>
          <w:rFonts w:ascii="Verdana" w:hAnsi="Verdana"/>
          <w:sz w:val="22"/>
          <w:szCs w:val="22"/>
        </w:rPr>
        <w:t>How w</w:t>
      </w:r>
      <w:r w:rsidR="005F4529">
        <w:rPr>
          <w:rFonts w:ascii="Verdana" w:hAnsi="Verdana"/>
          <w:sz w:val="22"/>
          <w:szCs w:val="22"/>
        </w:rPr>
        <w:t xml:space="preserve">ill participants be recruited? </w:t>
      </w:r>
    </w:p>
    <w:p w:rsidR="005F4529" w:rsidP="006B6D40" w:rsidRDefault="005F4529" w14:paraId="59A5712C" w14:textId="77777777">
      <w:pPr>
        <w:rPr>
          <w:rFonts w:ascii="Verdana" w:hAnsi="Verdana"/>
          <w:sz w:val="22"/>
          <w:szCs w:val="22"/>
        </w:rPr>
      </w:pPr>
    </w:p>
    <w:p w:rsidR="00C53E6F" w:rsidP="006B6D40" w:rsidRDefault="008378CC" w14:paraId="59A5712D" w14:textId="135D5C54">
      <w:pPr>
        <w:rPr>
          <w:rFonts w:ascii="Verdana" w:hAnsi="Verdana"/>
          <w:sz w:val="22"/>
          <w:szCs w:val="22"/>
        </w:rPr>
      </w:pPr>
      <w:commentRangeStart w:id="8"/>
      <w:r w:rsidRPr="7958309B" w:rsidR="42A55AB4">
        <w:rPr>
          <w:rFonts w:ascii="Verdana" w:hAnsi="Verdana"/>
          <w:sz w:val="22"/>
          <w:szCs w:val="22"/>
        </w:rPr>
        <w:t xml:space="preserve">Opportunity sample </w:t>
      </w:r>
      <w:commentRangeEnd w:id="8"/>
      <w:r>
        <w:rPr>
          <w:rStyle w:val="CommentReference"/>
        </w:rPr>
        <w:commentReference w:id="8"/>
      </w:r>
    </w:p>
    <w:p w:rsidR="00C53E6F" w:rsidP="006B6D40" w:rsidRDefault="00C53E6F" w14:paraId="59A5712E" w14:textId="77777777">
      <w:pPr>
        <w:rPr>
          <w:rFonts w:ascii="Verdana" w:hAnsi="Verdana"/>
          <w:sz w:val="22"/>
          <w:szCs w:val="22"/>
        </w:rPr>
      </w:pPr>
    </w:p>
    <w:p w:rsidR="00C53E6F" w:rsidP="006B6D40" w:rsidRDefault="00C53E6F" w14:paraId="59A5712F" w14:textId="77777777">
      <w:pPr>
        <w:rPr>
          <w:rFonts w:ascii="Verdana" w:hAnsi="Verdana"/>
          <w:sz w:val="22"/>
          <w:szCs w:val="22"/>
        </w:rPr>
      </w:pPr>
    </w:p>
    <w:p w:rsidRPr="006B6D40" w:rsidR="005F4529" w:rsidP="006B6D40" w:rsidRDefault="005F4529" w14:paraId="59A57130" w14:textId="77777777">
      <w:pPr>
        <w:rPr>
          <w:rFonts w:ascii="Verdana" w:hAnsi="Verdana"/>
          <w:sz w:val="22"/>
          <w:szCs w:val="22"/>
        </w:rPr>
      </w:pPr>
      <w:r>
        <w:rPr>
          <w:rFonts w:ascii="Verdana" w:hAnsi="Verdana"/>
          <w:sz w:val="22"/>
          <w:szCs w:val="22"/>
        </w:rPr>
        <w:t xml:space="preserve">Does the research involve deception, trickery or other procedures that may contravene participants’ informed consent, without timely and appropriate debriefing, or activities that cause stress, anxiety or </w:t>
      </w:r>
      <w:r w:rsidR="008F3000">
        <w:rPr>
          <w:rFonts w:ascii="Verdana" w:hAnsi="Verdana"/>
          <w:sz w:val="22"/>
          <w:szCs w:val="22"/>
        </w:rPr>
        <w:t>involve physical contact</w:t>
      </w:r>
      <w:r>
        <w:rPr>
          <w:rFonts w:ascii="Verdana" w:hAnsi="Verdana"/>
          <w:sz w:val="22"/>
          <w:szCs w:val="22"/>
        </w:rPr>
        <w:t>?</w:t>
      </w:r>
    </w:p>
    <w:p w:rsidR="00EB3A0B" w:rsidP="006B6D40" w:rsidRDefault="00EB3A0B" w14:paraId="59A57131" w14:textId="77777777">
      <w:pPr>
        <w:rPr>
          <w:rFonts w:ascii="Verdana" w:hAnsi="Verdana"/>
          <w:sz w:val="22"/>
          <w:szCs w:val="22"/>
        </w:rPr>
      </w:pPr>
    </w:p>
    <w:p w:rsidR="00C53E6F" w:rsidP="006B6D40" w:rsidRDefault="00092CCA" w14:paraId="59A57132" w14:textId="0CB6E4CC">
      <w:pPr>
        <w:rPr>
          <w:rFonts w:ascii="Verdana" w:hAnsi="Verdana"/>
          <w:sz w:val="22"/>
          <w:szCs w:val="22"/>
        </w:rPr>
      </w:pPr>
      <w:r>
        <w:rPr>
          <w:rFonts w:ascii="Verdana" w:hAnsi="Verdana"/>
          <w:sz w:val="22"/>
          <w:szCs w:val="22"/>
        </w:rPr>
        <w:t>N</w:t>
      </w:r>
    </w:p>
    <w:p w:rsidR="00C53E6F" w:rsidP="006B6D40" w:rsidRDefault="00C53E6F" w14:paraId="59A57133" w14:textId="77777777">
      <w:pPr>
        <w:rPr>
          <w:rFonts w:ascii="Verdana" w:hAnsi="Verdana"/>
          <w:sz w:val="22"/>
          <w:szCs w:val="22"/>
        </w:rPr>
      </w:pPr>
    </w:p>
    <w:p w:rsidR="00C53E6F" w:rsidP="006B6D40" w:rsidRDefault="00C53E6F" w14:paraId="59A57134" w14:textId="77777777">
      <w:pPr>
        <w:rPr>
          <w:rFonts w:ascii="Verdana" w:hAnsi="Verdana"/>
          <w:sz w:val="22"/>
          <w:szCs w:val="22"/>
        </w:rPr>
      </w:pPr>
    </w:p>
    <w:p w:rsidR="005F4529" w:rsidP="006B6D40" w:rsidRDefault="005F4529" w14:paraId="59A57135" w14:textId="77777777">
      <w:pPr>
        <w:rPr>
          <w:rFonts w:ascii="Verdana" w:hAnsi="Verdana"/>
          <w:sz w:val="22"/>
          <w:szCs w:val="22"/>
        </w:rPr>
      </w:pPr>
      <w:r>
        <w:rPr>
          <w:rFonts w:ascii="Verdana" w:hAnsi="Verdana"/>
          <w:sz w:val="22"/>
          <w:szCs w:val="22"/>
        </w:rPr>
        <w:t>Access to records of personal or other confidential information, including genetic or other biological information, concerning identifiable individuals, without their knowledge or consent?</w:t>
      </w:r>
    </w:p>
    <w:p w:rsidR="00C53E6F" w:rsidP="006B6D40" w:rsidRDefault="00C53E6F" w14:paraId="59A57136" w14:textId="77777777">
      <w:pPr>
        <w:rPr>
          <w:rFonts w:ascii="Verdana" w:hAnsi="Verdana"/>
          <w:sz w:val="22"/>
          <w:szCs w:val="22"/>
        </w:rPr>
      </w:pPr>
    </w:p>
    <w:p w:rsidR="00C53E6F" w:rsidP="006B6D40" w:rsidRDefault="00092CCA" w14:paraId="59A57137" w14:textId="455AA66E">
      <w:pPr>
        <w:rPr>
          <w:rFonts w:ascii="Verdana" w:hAnsi="Verdana"/>
          <w:sz w:val="22"/>
          <w:szCs w:val="22"/>
        </w:rPr>
      </w:pPr>
      <w:r>
        <w:rPr>
          <w:rFonts w:ascii="Verdana" w:hAnsi="Verdana"/>
          <w:sz w:val="22"/>
          <w:szCs w:val="22"/>
        </w:rPr>
        <w:t>N</w:t>
      </w:r>
    </w:p>
    <w:p w:rsidR="00C53E6F" w:rsidP="006B6D40" w:rsidRDefault="00C53E6F" w14:paraId="59A57138" w14:textId="77777777">
      <w:pPr>
        <w:rPr>
          <w:rFonts w:ascii="Verdana" w:hAnsi="Verdana"/>
          <w:sz w:val="22"/>
          <w:szCs w:val="22"/>
        </w:rPr>
      </w:pPr>
    </w:p>
    <w:p w:rsidR="00C53E6F" w:rsidP="006B6D40" w:rsidRDefault="00C53E6F" w14:paraId="59A57139" w14:textId="77777777">
      <w:pPr>
        <w:rPr>
          <w:rFonts w:ascii="Verdana" w:hAnsi="Verdana"/>
          <w:sz w:val="22"/>
          <w:szCs w:val="22"/>
        </w:rPr>
      </w:pPr>
    </w:p>
    <w:p w:rsidR="005F4529" w:rsidP="006B6D40" w:rsidRDefault="005F4529" w14:paraId="59A5713A" w14:textId="77777777">
      <w:pPr>
        <w:rPr>
          <w:rFonts w:ascii="Verdana" w:hAnsi="Verdana"/>
          <w:sz w:val="22"/>
          <w:szCs w:val="22"/>
        </w:rPr>
      </w:pPr>
      <w:r>
        <w:rPr>
          <w:rFonts w:ascii="Verdana" w:hAnsi="Verdana"/>
          <w:sz w:val="22"/>
          <w:szCs w:val="22"/>
        </w:rPr>
        <w:t>Does the research project &amp; associated e</w:t>
      </w:r>
      <w:r w:rsidR="008F3000">
        <w:rPr>
          <w:rFonts w:ascii="Verdana" w:hAnsi="Verdana"/>
          <w:sz w:val="22"/>
          <w:szCs w:val="22"/>
        </w:rPr>
        <w:t>xperiments potentially risk the physical safety of</w:t>
      </w:r>
      <w:r>
        <w:rPr>
          <w:rFonts w:ascii="Verdana" w:hAnsi="Verdana"/>
          <w:sz w:val="22"/>
          <w:szCs w:val="22"/>
        </w:rPr>
        <w:t xml:space="preserve"> yourself or the participants?</w:t>
      </w:r>
    </w:p>
    <w:p w:rsidR="00C53E6F" w:rsidP="006B6D40" w:rsidRDefault="00C53E6F" w14:paraId="59A5713B" w14:textId="77777777">
      <w:pPr>
        <w:rPr>
          <w:rFonts w:ascii="Verdana" w:hAnsi="Verdana"/>
          <w:sz w:val="22"/>
          <w:szCs w:val="22"/>
        </w:rPr>
      </w:pPr>
    </w:p>
    <w:p w:rsidR="00C53E6F" w:rsidP="006B6D40" w:rsidRDefault="00092CCA" w14:paraId="59A5713C" w14:textId="0CC6A325">
      <w:pPr>
        <w:rPr>
          <w:rFonts w:ascii="Verdana" w:hAnsi="Verdana"/>
          <w:sz w:val="22"/>
          <w:szCs w:val="22"/>
        </w:rPr>
      </w:pPr>
      <w:r>
        <w:rPr>
          <w:rFonts w:ascii="Verdana" w:hAnsi="Verdana"/>
          <w:sz w:val="22"/>
          <w:szCs w:val="22"/>
        </w:rPr>
        <w:t>N</w:t>
      </w:r>
    </w:p>
    <w:p w:rsidR="00C53E6F" w:rsidP="006B6D40" w:rsidRDefault="00C53E6F" w14:paraId="59A5713D" w14:textId="77777777">
      <w:pPr>
        <w:rPr>
          <w:rFonts w:ascii="Verdana" w:hAnsi="Verdana"/>
          <w:sz w:val="22"/>
          <w:szCs w:val="22"/>
        </w:rPr>
      </w:pPr>
    </w:p>
    <w:p w:rsidR="00C53E6F" w:rsidP="006B6D40" w:rsidRDefault="00C53E6F" w14:paraId="59A5713E" w14:textId="77777777">
      <w:pPr>
        <w:rPr>
          <w:rFonts w:ascii="Verdana" w:hAnsi="Verdana"/>
          <w:sz w:val="22"/>
          <w:szCs w:val="22"/>
        </w:rPr>
      </w:pPr>
    </w:p>
    <w:p w:rsidR="00C53E6F" w:rsidP="006B6D40" w:rsidRDefault="00C53E6F" w14:paraId="59A5713F" w14:textId="77777777">
      <w:pPr>
        <w:rPr>
          <w:rFonts w:ascii="Verdana" w:hAnsi="Verdana"/>
          <w:sz w:val="22"/>
          <w:szCs w:val="22"/>
        </w:rPr>
      </w:pPr>
    </w:p>
    <w:p w:rsidR="00092CCA" w:rsidP="006B6D40" w:rsidRDefault="005F4529" w14:paraId="59A57140" w14:textId="77777777">
      <w:pPr>
        <w:rPr>
          <w:rFonts w:ascii="Verdana" w:hAnsi="Verdana"/>
          <w:sz w:val="22"/>
          <w:szCs w:val="22"/>
        </w:rPr>
      </w:pPr>
      <w:r>
        <w:rPr>
          <w:rFonts w:ascii="Verdana" w:hAnsi="Verdana"/>
          <w:sz w:val="22"/>
          <w:szCs w:val="22"/>
        </w:rPr>
        <w:t>Does the research involve travel to areas where you might be at risk?</w:t>
      </w:r>
    </w:p>
    <w:p w:rsidRPr="006B6D40" w:rsidR="005F4529" w:rsidP="006B6D40" w:rsidRDefault="00092CCA" w14:paraId="59A57141" w14:textId="71B345A5">
      <w:pPr>
        <w:rPr>
          <w:rFonts w:ascii="Verdana" w:hAnsi="Verdana"/>
          <w:sz w:val="22"/>
          <w:szCs w:val="22"/>
        </w:rPr>
      </w:pPr>
      <w:r>
        <w:rPr>
          <w:rFonts w:ascii="Verdana" w:hAnsi="Verdana"/>
          <w:sz w:val="22"/>
          <w:szCs w:val="22"/>
        </w:rPr>
        <w:t>N</w:t>
      </w:r>
    </w:p>
    <w:p w:rsidR="007A046E" w:rsidP="006B6D40" w:rsidRDefault="007A046E" w14:paraId="59A57142" w14:textId="77777777">
      <w:pPr>
        <w:rPr>
          <w:rFonts w:ascii="Verdana" w:hAnsi="Verdana"/>
          <w:sz w:val="22"/>
          <w:szCs w:val="22"/>
        </w:rPr>
      </w:pPr>
    </w:p>
    <w:p w:rsidR="00C53E6F" w:rsidP="00C53E6F" w:rsidRDefault="00C53E6F" w14:paraId="59A57143" w14:textId="77777777">
      <w:pPr>
        <w:pStyle w:val="ListParagraph"/>
        <w:ind w:left="644"/>
        <w:rPr>
          <w:rFonts w:ascii="Verdana" w:hAnsi="Verdana"/>
          <w:b/>
          <w:sz w:val="22"/>
          <w:szCs w:val="22"/>
        </w:rPr>
      </w:pPr>
    </w:p>
    <w:p w:rsidR="00C53E6F" w:rsidP="00C53E6F" w:rsidRDefault="00C53E6F" w14:paraId="59A57144" w14:textId="77777777">
      <w:pPr>
        <w:pStyle w:val="ListParagraph"/>
        <w:ind w:left="644"/>
        <w:rPr>
          <w:rFonts w:ascii="Verdana" w:hAnsi="Verdana"/>
          <w:b/>
          <w:sz w:val="22"/>
          <w:szCs w:val="22"/>
        </w:rPr>
      </w:pPr>
    </w:p>
    <w:p w:rsidRPr="008F3000" w:rsidR="005F4529" w:rsidP="008F3000" w:rsidRDefault="00123059" w14:paraId="59A57145" w14:textId="77777777">
      <w:pPr>
        <w:pStyle w:val="ListParagraph"/>
        <w:numPr>
          <w:ilvl w:val="0"/>
          <w:numId w:val="3"/>
        </w:numPr>
        <w:rPr>
          <w:rFonts w:ascii="Verdana" w:hAnsi="Verdana"/>
          <w:b/>
          <w:sz w:val="22"/>
          <w:szCs w:val="22"/>
        </w:rPr>
      </w:pPr>
      <w:r>
        <w:rPr>
          <w:rFonts w:ascii="Verdana" w:hAnsi="Verdana"/>
          <w:b/>
          <w:sz w:val="22"/>
          <w:szCs w:val="22"/>
        </w:rPr>
        <w:t>Information about n</w:t>
      </w:r>
      <w:r w:rsidRPr="008F3000" w:rsidR="005F4529">
        <w:rPr>
          <w:rFonts w:ascii="Verdana" w:hAnsi="Verdana"/>
          <w:b/>
          <w:sz w:val="22"/>
          <w:szCs w:val="22"/>
        </w:rPr>
        <w:t>on-human participants</w:t>
      </w:r>
      <w:r>
        <w:rPr>
          <w:rFonts w:ascii="Verdana" w:hAnsi="Verdana"/>
          <w:b/>
          <w:sz w:val="22"/>
          <w:szCs w:val="22"/>
        </w:rPr>
        <w:t xml:space="preserve"> such as animals</w:t>
      </w:r>
    </w:p>
    <w:p w:rsidR="005F4529" w:rsidP="006B6D40" w:rsidRDefault="005F4529" w14:paraId="59A57146" w14:textId="77777777">
      <w:pPr>
        <w:rPr>
          <w:rFonts w:ascii="Verdana" w:hAnsi="Verdana"/>
          <w:sz w:val="22"/>
          <w:szCs w:val="22"/>
        </w:rPr>
      </w:pPr>
    </w:p>
    <w:p w:rsidRPr="005F4529" w:rsidR="005F4529" w:rsidP="005F4529" w:rsidRDefault="005F4529" w14:paraId="59A57147" w14:textId="77777777">
      <w:pPr>
        <w:rPr>
          <w:rFonts w:ascii="Verdana" w:hAnsi="Verdana"/>
          <w:sz w:val="22"/>
          <w:szCs w:val="22"/>
        </w:rPr>
      </w:pPr>
      <w:r w:rsidRPr="005F4529">
        <w:rPr>
          <w:rFonts w:ascii="Verdana" w:hAnsi="Verdana"/>
          <w:sz w:val="22"/>
          <w:szCs w:val="22"/>
        </w:rPr>
        <w:t>If applicable, provide details about:</w:t>
      </w:r>
    </w:p>
    <w:p w:rsidR="005F4529" w:rsidP="005F4529" w:rsidRDefault="005F4529" w14:paraId="59A57148" w14:textId="77777777">
      <w:pPr>
        <w:rPr>
          <w:rFonts w:ascii="Verdana" w:hAnsi="Verdana"/>
          <w:sz w:val="22"/>
          <w:szCs w:val="22"/>
        </w:rPr>
      </w:pPr>
    </w:p>
    <w:p w:rsidR="005F4529" w:rsidP="005F4529" w:rsidRDefault="005F4529" w14:paraId="59A57149" w14:textId="77777777">
      <w:pPr>
        <w:rPr>
          <w:rFonts w:ascii="Verdana" w:hAnsi="Verdana"/>
          <w:sz w:val="22"/>
          <w:szCs w:val="22"/>
        </w:rPr>
      </w:pPr>
      <w:r>
        <w:rPr>
          <w:rFonts w:ascii="Verdana" w:hAnsi="Verdana"/>
          <w:sz w:val="22"/>
          <w:szCs w:val="22"/>
        </w:rPr>
        <w:t>Does the research involve animals?</w:t>
      </w:r>
    </w:p>
    <w:p w:rsidR="00AA2EDB" w:rsidP="006B6D40" w:rsidRDefault="00AA2EDB" w14:paraId="79D2BAF6" w14:textId="77777777">
      <w:pPr>
        <w:rPr>
          <w:rFonts w:ascii="Verdana" w:hAnsi="Verdana"/>
          <w:sz w:val="22"/>
          <w:szCs w:val="22"/>
        </w:rPr>
      </w:pPr>
    </w:p>
    <w:p w:rsidR="00C53E6F" w:rsidP="006B6D40" w:rsidRDefault="00092CCA" w14:paraId="59A5714B" w14:textId="292E8C8D">
      <w:pPr>
        <w:rPr>
          <w:rFonts w:ascii="Verdana" w:hAnsi="Verdana"/>
          <w:sz w:val="22"/>
          <w:szCs w:val="22"/>
        </w:rPr>
      </w:pPr>
      <w:r>
        <w:rPr>
          <w:rFonts w:ascii="Verdana" w:hAnsi="Verdana"/>
          <w:sz w:val="22"/>
          <w:szCs w:val="22"/>
        </w:rPr>
        <w:t>N</w:t>
      </w:r>
    </w:p>
    <w:p w:rsidR="00C53E6F" w:rsidP="006B6D40" w:rsidRDefault="00C53E6F" w14:paraId="59A5714C" w14:textId="77777777">
      <w:pPr>
        <w:rPr>
          <w:rFonts w:ascii="Verdana" w:hAnsi="Verdana"/>
          <w:sz w:val="22"/>
          <w:szCs w:val="22"/>
        </w:rPr>
      </w:pPr>
    </w:p>
    <w:p w:rsidR="00C53E6F" w:rsidP="006B6D40" w:rsidRDefault="00C53E6F" w14:paraId="59A5714D" w14:textId="77777777">
      <w:pPr>
        <w:rPr>
          <w:rFonts w:ascii="Verdana" w:hAnsi="Verdana"/>
          <w:sz w:val="22"/>
          <w:szCs w:val="22"/>
        </w:rPr>
      </w:pPr>
    </w:p>
    <w:p w:rsidRPr="008F3000" w:rsidR="005F4529" w:rsidP="008F3000" w:rsidRDefault="008F3000" w14:paraId="59A5714E" w14:textId="77777777">
      <w:pPr>
        <w:pStyle w:val="ListParagraph"/>
        <w:numPr>
          <w:ilvl w:val="0"/>
          <w:numId w:val="3"/>
        </w:numPr>
        <w:rPr>
          <w:rFonts w:ascii="Verdana" w:hAnsi="Verdana"/>
          <w:b/>
          <w:sz w:val="22"/>
          <w:szCs w:val="22"/>
        </w:rPr>
      </w:pPr>
      <w:r w:rsidRPr="008F3000">
        <w:rPr>
          <w:rFonts w:ascii="Verdana" w:hAnsi="Verdana"/>
          <w:b/>
          <w:sz w:val="22"/>
          <w:szCs w:val="22"/>
        </w:rPr>
        <w:t>Data handling</w:t>
      </w:r>
    </w:p>
    <w:p w:rsidR="005F4529" w:rsidP="006B6D40" w:rsidRDefault="005F4529" w14:paraId="59A5714F" w14:textId="77777777">
      <w:pPr>
        <w:rPr>
          <w:rFonts w:ascii="Verdana" w:hAnsi="Verdana"/>
          <w:b/>
          <w:sz w:val="22"/>
          <w:szCs w:val="22"/>
        </w:rPr>
      </w:pPr>
    </w:p>
    <w:p w:rsidRPr="005F4529" w:rsidR="00003308" w:rsidP="006B6D40" w:rsidRDefault="005F4529" w14:paraId="59A57150" w14:textId="77777777">
      <w:pPr>
        <w:rPr>
          <w:rFonts w:ascii="Verdana" w:hAnsi="Verdana"/>
          <w:sz w:val="22"/>
          <w:szCs w:val="22"/>
        </w:rPr>
      </w:pPr>
      <w:r w:rsidRPr="005F4529">
        <w:rPr>
          <w:rFonts w:ascii="Verdana" w:hAnsi="Verdana"/>
          <w:sz w:val="22"/>
          <w:szCs w:val="22"/>
        </w:rPr>
        <w:t>Provide details about:</w:t>
      </w:r>
    </w:p>
    <w:p w:rsidR="005F4529" w:rsidP="006B6D40" w:rsidRDefault="005F4529" w14:paraId="59A57151" w14:textId="77777777">
      <w:pPr>
        <w:rPr>
          <w:rFonts w:ascii="Verdana" w:hAnsi="Verdana"/>
          <w:sz w:val="22"/>
          <w:szCs w:val="22"/>
        </w:rPr>
      </w:pPr>
    </w:p>
    <w:p w:rsidRPr="006B6D40" w:rsidR="007A046E" w:rsidP="006B6D40" w:rsidRDefault="007A046E" w14:paraId="59A57152" w14:textId="77777777">
      <w:pPr>
        <w:rPr>
          <w:rFonts w:ascii="Verdana" w:hAnsi="Verdana"/>
          <w:sz w:val="22"/>
          <w:szCs w:val="22"/>
        </w:rPr>
      </w:pPr>
      <w:r w:rsidRPr="006B6D40">
        <w:rPr>
          <w:rFonts w:ascii="Verdana" w:hAnsi="Verdana"/>
          <w:sz w:val="22"/>
          <w:szCs w:val="22"/>
        </w:rPr>
        <w:t>What type of data will be collected?</w:t>
      </w:r>
    </w:p>
    <w:p w:rsidR="005F4529" w:rsidP="006B6D40" w:rsidRDefault="005F4529" w14:paraId="59A57153" w14:textId="77777777">
      <w:pPr>
        <w:rPr>
          <w:rFonts w:ascii="Verdana" w:hAnsi="Verdana"/>
          <w:sz w:val="22"/>
          <w:szCs w:val="22"/>
        </w:rPr>
      </w:pPr>
    </w:p>
    <w:p w:rsidR="00C53E6F" w:rsidP="006B6D40" w:rsidRDefault="00C53E6F" w14:paraId="59A57154" w14:textId="77777777">
      <w:pPr>
        <w:rPr>
          <w:rFonts w:ascii="Verdana" w:hAnsi="Verdana"/>
          <w:sz w:val="22"/>
          <w:szCs w:val="22"/>
        </w:rPr>
      </w:pPr>
    </w:p>
    <w:p w:rsidR="00C53E6F" w:rsidP="006B6D40" w:rsidRDefault="00AA2EDB" w14:paraId="59A57155" w14:textId="734078B1">
      <w:pPr>
        <w:rPr>
          <w:rFonts w:ascii="Verdana" w:hAnsi="Verdana"/>
          <w:sz w:val="22"/>
          <w:szCs w:val="22"/>
        </w:rPr>
      </w:pPr>
      <w:r>
        <w:rPr>
          <w:rFonts w:ascii="Verdana" w:hAnsi="Verdana"/>
          <w:sz w:val="22"/>
          <w:szCs w:val="22"/>
        </w:rPr>
        <w:t xml:space="preserve">Qualitative in the form of interview answers. There will also be some </w:t>
      </w:r>
      <w:proofErr w:type="spellStart"/>
      <w:r>
        <w:rPr>
          <w:rFonts w:ascii="Verdana" w:hAnsi="Verdana"/>
          <w:sz w:val="22"/>
          <w:szCs w:val="22"/>
        </w:rPr>
        <w:t>likert</w:t>
      </w:r>
      <w:proofErr w:type="spellEnd"/>
      <w:r>
        <w:rPr>
          <w:rFonts w:ascii="Verdana" w:hAnsi="Verdana"/>
          <w:sz w:val="22"/>
          <w:szCs w:val="22"/>
        </w:rPr>
        <w:t xml:space="preserve"> scale questions.</w:t>
      </w:r>
    </w:p>
    <w:p w:rsidR="00C53E6F" w:rsidP="006B6D40" w:rsidRDefault="00C53E6F" w14:paraId="59A57156" w14:textId="77777777">
      <w:pPr>
        <w:rPr>
          <w:rFonts w:ascii="Verdana" w:hAnsi="Verdana"/>
          <w:sz w:val="22"/>
          <w:szCs w:val="22"/>
        </w:rPr>
      </w:pPr>
    </w:p>
    <w:p w:rsidR="000709E5" w:rsidP="006B6D40" w:rsidRDefault="000709E5" w14:paraId="59A57157" w14:textId="77777777">
      <w:pPr>
        <w:rPr>
          <w:rFonts w:ascii="Verdana" w:hAnsi="Verdana"/>
          <w:sz w:val="22"/>
          <w:szCs w:val="22"/>
        </w:rPr>
      </w:pPr>
    </w:p>
    <w:p w:rsidRPr="006B6D40" w:rsidR="002F2C13" w:rsidP="006B6D40" w:rsidRDefault="007A046E" w14:paraId="59A57158" w14:textId="77777777">
      <w:pPr>
        <w:rPr>
          <w:rFonts w:ascii="Verdana" w:hAnsi="Verdana"/>
          <w:sz w:val="22"/>
          <w:szCs w:val="22"/>
        </w:rPr>
      </w:pPr>
      <w:r w:rsidRPr="006B6D40">
        <w:rPr>
          <w:rFonts w:ascii="Verdana" w:hAnsi="Verdana"/>
          <w:sz w:val="22"/>
          <w:szCs w:val="22"/>
        </w:rPr>
        <w:t>How will this be stored?</w:t>
      </w:r>
    </w:p>
    <w:p w:rsidR="005F4529" w:rsidP="006B6D40" w:rsidRDefault="005F4529" w14:paraId="59A57159" w14:textId="77777777">
      <w:pPr>
        <w:rPr>
          <w:rFonts w:ascii="Verdana" w:hAnsi="Verdana"/>
          <w:sz w:val="22"/>
          <w:szCs w:val="22"/>
        </w:rPr>
      </w:pPr>
    </w:p>
    <w:p w:rsidR="00C53E6F" w:rsidP="006B6D40" w:rsidRDefault="004A1491" w14:paraId="59A5715A" w14:textId="6A451509">
      <w:pPr>
        <w:rPr>
          <w:rFonts w:ascii="Verdana" w:hAnsi="Verdana"/>
          <w:sz w:val="22"/>
          <w:szCs w:val="22"/>
        </w:rPr>
      </w:pPr>
      <w:r>
        <w:rPr>
          <w:rFonts w:ascii="Verdana" w:hAnsi="Verdana"/>
          <w:sz w:val="22"/>
          <w:szCs w:val="22"/>
        </w:rPr>
        <w:t>Will be written up about in the report and possible stored in my university one drive.</w:t>
      </w:r>
    </w:p>
    <w:p w:rsidR="00C53E6F" w:rsidP="006B6D40" w:rsidRDefault="00C53E6F" w14:paraId="59A5715B" w14:textId="77777777">
      <w:pPr>
        <w:rPr>
          <w:rFonts w:ascii="Verdana" w:hAnsi="Verdana"/>
          <w:sz w:val="22"/>
          <w:szCs w:val="22"/>
        </w:rPr>
      </w:pPr>
    </w:p>
    <w:p w:rsidR="00C53E6F" w:rsidP="006B6D40" w:rsidRDefault="00C53E6F" w14:paraId="59A5715C" w14:textId="77777777">
      <w:pPr>
        <w:rPr>
          <w:rFonts w:ascii="Verdana" w:hAnsi="Verdana"/>
          <w:sz w:val="22"/>
          <w:szCs w:val="22"/>
        </w:rPr>
      </w:pPr>
    </w:p>
    <w:p w:rsidRPr="006B6D40" w:rsidR="007A046E" w:rsidP="006B6D40" w:rsidRDefault="002F2C13" w14:paraId="59A5715D" w14:textId="77777777">
      <w:pPr>
        <w:rPr>
          <w:rFonts w:ascii="Verdana" w:hAnsi="Verdana"/>
          <w:sz w:val="22"/>
          <w:szCs w:val="22"/>
        </w:rPr>
      </w:pPr>
      <w:r w:rsidRPr="006B6D40">
        <w:rPr>
          <w:rFonts w:ascii="Verdana" w:hAnsi="Verdana"/>
          <w:sz w:val="22"/>
          <w:szCs w:val="22"/>
        </w:rPr>
        <w:t>What steps will be taken to ensure the anonymity of the data collected?</w:t>
      </w:r>
    </w:p>
    <w:p w:rsidR="005F4529" w:rsidP="006B6D40" w:rsidRDefault="005F4529" w14:paraId="59A5715E" w14:textId="77777777">
      <w:pPr>
        <w:rPr>
          <w:rFonts w:ascii="Verdana" w:hAnsi="Verdana"/>
          <w:sz w:val="22"/>
          <w:szCs w:val="22"/>
        </w:rPr>
      </w:pPr>
    </w:p>
    <w:p w:rsidR="00C53E6F" w:rsidP="006B6D40" w:rsidRDefault="00C53E6F" w14:paraId="59A5715F" w14:textId="77777777">
      <w:pPr>
        <w:rPr>
          <w:rFonts w:ascii="Verdana" w:hAnsi="Verdana"/>
          <w:sz w:val="22"/>
          <w:szCs w:val="22"/>
        </w:rPr>
      </w:pPr>
    </w:p>
    <w:p w:rsidR="00C53E6F" w:rsidP="006B6D40" w:rsidRDefault="004A1491" w14:paraId="59A57160" w14:textId="5BD4F4B5">
      <w:pPr>
        <w:rPr>
          <w:rFonts w:ascii="Verdana" w:hAnsi="Verdana"/>
          <w:sz w:val="22"/>
          <w:szCs w:val="22"/>
        </w:rPr>
      </w:pPr>
      <w:r>
        <w:rPr>
          <w:rFonts w:ascii="Verdana" w:hAnsi="Verdana"/>
          <w:sz w:val="22"/>
          <w:szCs w:val="22"/>
        </w:rPr>
        <w:t>Yes – none of the participants will be named in the report.</w:t>
      </w:r>
    </w:p>
    <w:p w:rsidR="00C53E6F" w:rsidP="006B6D40" w:rsidRDefault="00C53E6F" w14:paraId="59A57161" w14:textId="77777777">
      <w:pPr>
        <w:rPr>
          <w:rFonts w:ascii="Verdana" w:hAnsi="Verdana"/>
          <w:sz w:val="22"/>
          <w:szCs w:val="22"/>
        </w:rPr>
      </w:pPr>
    </w:p>
    <w:p w:rsidR="00C53E6F" w:rsidP="006B6D40" w:rsidRDefault="00C53E6F" w14:paraId="59A57162" w14:textId="77777777">
      <w:pPr>
        <w:rPr>
          <w:rFonts w:ascii="Verdana" w:hAnsi="Verdana"/>
          <w:sz w:val="22"/>
          <w:szCs w:val="22"/>
        </w:rPr>
      </w:pPr>
    </w:p>
    <w:p w:rsidRPr="006B6D40" w:rsidR="00003308" w:rsidP="006B6D40" w:rsidRDefault="00003308" w14:paraId="59A57163" w14:textId="77777777">
      <w:pPr>
        <w:rPr>
          <w:rFonts w:ascii="Verdana" w:hAnsi="Verdana"/>
          <w:sz w:val="22"/>
          <w:szCs w:val="22"/>
        </w:rPr>
      </w:pPr>
      <w:r w:rsidRPr="006B6D40">
        <w:rPr>
          <w:rFonts w:ascii="Verdana" w:hAnsi="Verdana"/>
          <w:sz w:val="22"/>
          <w:szCs w:val="22"/>
        </w:rPr>
        <w:t>What steps will be taken to ensure the confidentiality of the data collected?  State how individual identifying information will be removed, where the data will be stored and who will have access to the data.</w:t>
      </w:r>
    </w:p>
    <w:p w:rsidR="00751BDD" w:rsidP="006B6D40" w:rsidRDefault="00751BDD" w14:paraId="59A57164" w14:textId="77777777">
      <w:pPr>
        <w:rPr>
          <w:rFonts w:ascii="Verdana" w:hAnsi="Verdana"/>
          <w:sz w:val="22"/>
          <w:szCs w:val="22"/>
        </w:rPr>
      </w:pPr>
    </w:p>
    <w:p w:rsidR="00462913" w:rsidP="006B6D40" w:rsidRDefault="00462913" w14:paraId="348B5E35" w14:textId="5DA56760">
      <w:pPr>
        <w:rPr>
          <w:rFonts w:ascii="Verdana" w:hAnsi="Verdana"/>
          <w:sz w:val="22"/>
          <w:szCs w:val="22"/>
        </w:rPr>
      </w:pPr>
      <w:r>
        <w:rPr>
          <w:rFonts w:ascii="Verdana" w:hAnsi="Verdana"/>
          <w:sz w:val="22"/>
          <w:szCs w:val="22"/>
        </w:rPr>
        <w:t>None of the participants will be named in the report – simply referred to as numbers (for example participant 6 said…)</w:t>
      </w:r>
      <w:r w:rsidR="00445468">
        <w:rPr>
          <w:rFonts w:ascii="Verdana" w:hAnsi="Verdana"/>
          <w:sz w:val="22"/>
          <w:szCs w:val="22"/>
        </w:rPr>
        <w:t xml:space="preserve"> I </w:t>
      </w:r>
      <w:r w:rsidR="00300139">
        <w:rPr>
          <w:rFonts w:ascii="Verdana" w:hAnsi="Verdana"/>
          <w:sz w:val="22"/>
          <w:szCs w:val="22"/>
        </w:rPr>
        <w:t xml:space="preserve">will </w:t>
      </w:r>
      <w:r w:rsidR="00445468">
        <w:rPr>
          <w:rFonts w:ascii="Verdana" w:hAnsi="Verdana"/>
          <w:sz w:val="22"/>
          <w:szCs w:val="22"/>
        </w:rPr>
        <w:t>record the interviews with their permission and these will be transcribed. I will only keep the transcriptions</w:t>
      </w:r>
      <w:r w:rsidR="00300139">
        <w:rPr>
          <w:rFonts w:ascii="Verdana" w:hAnsi="Verdana"/>
          <w:sz w:val="22"/>
          <w:szCs w:val="22"/>
        </w:rPr>
        <w:t xml:space="preserve"> – they are not named in the transcriptions.</w:t>
      </w:r>
      <w:r w:rsidR="00C11B73">
        <w:rPr>
          <w:rFonts w:ascii="Verdana" w:hAnsi="Verdana"/>
          <w:sz w:val="22"/>
          <w:szCs w:val="22"/>
        </w:rPr>
        <w:t xml:space="preserve"> Only I will have access to the transcripts.</w:t>
      </w:r>
    </w:p>
    <w:p w:rsidR="00C53E6F" w:rsidP="006B6D40" w:rsidRDefault="00C53E6F" w14:paraId="59A57165" w14:textId="77777777">
      <w:pPr>
        <w:rPr>
          <w:rFonts w:ascii="Verdana" w:hAnsi="Verdana"/>
          <w:sz w:val="22"/>
          <w:szCs w:val="22"/>
        </w:rPr>
      </w:pPr>
    </w:p>
    <w:p w:rsidR="000709E5" w:rsidP="000709E5" w:rsidRDefault="000709E5" w14:paraId="59A57166" w14:textId="77777777">
      <w:pPr>
        <w:tabs>
          <w:tab w:val="left" w:pos="6465"/>
        </w:tabs>
        <w:rPr>
          <w:rFonts w:ascii="Tahoma" w:hAnsi="Tahoma" w:cs="Tahoma"/>
          <w:b/>
          <w:sz w:val="22"/>
          <w:szCs w:val="22"/>
        </w:rPr>
      </w:pPr>
    </w:p>
    <w:p w:rsidRPr="000709E5" w:rsidR="000709E5" w:rsidP="000709E5" w:rsidRDefault="000709E5" w14:paraId="59A57167" w14:textId="77777777">
      <w:pPr>
        <w:pStyle w:val="ListParagraph"/>
        <w:numPr>
          <w:ilvl w:val="0"/>
          <w:numId w:val="3"/>
        </w:numPr>
        <w:jc w:val="both"/>
        <w:rPr>
          <w:rFonts w:ascii="Tahoma" w:hAnsi="Tahoma" w:cs="Tahoma"/>
        </w:rPr>
      </w:pPr>
      <w:r w:rsidRPr="000709E5">
        <w:rPr>
          <w:rFonts w:ascii="Tahoma" w:hAnsi="Tahoma" w:cs="Tahoma"/>
        </w:rPr>
        <w:t>Please complete all sections by ringing the appropriate answer.</w:t>
      </w:r>
    </w:p>
    <w:p w:rsidRPr="0091694C" w:rsidR="000709E5" w:rsidP="000709E5" w:rsidRDefault="000709E5" w14:paraId="59A57168" w14:textId="77777777">
      <w:pPr>
        <w:rPr>
          <w:rFonts w:ascii="Tahoma" w:hAnsi="Tahoma" w:cs="Tahoma"/>
        </w:rPr>
      </w:pPr>
    </w:p>
    <w:p w:rsidRPr="0091694C" w:rsidR="000709E5" w:rsidP="000709E5" w:rsidRDefault="000709E5" w14:paraId="59A57169" w14:textId="77777777">
      <w:pPr>
        <w:ind w:right="-766"/>
        <w:rPr>
          <w:rFonts w:ascii="Tahoma" w:hAnsi="Tahoma" w:cs="Tahoma"/>
          <w:b/>
        </w:rPr>
      </w:pPr>
      <w:r w:rsidRPr="0091694C">
        <w:rPr>
          <w:rFonts w:ascii="Tahoma" w:hAnsi="Tahoma" w:cs="Tahoma"/>
          <w:b/>
        </w:rPr>
        <w:t>1.  RISKS</w:t>
      </w:r>
    </w:p>
    <w:tbl>
      <w:tblPr>
        <w:tblW w:w="0" w:type="auto"/>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7196"/>
        <w:gridCol w:w="850"/>
        <w:gridCol w:w="851"/>
      </w:tblGrid>
      <w:tr w:rsidRPr="0091694C" w:rsidR="000709E5" w14:paraId="59A5716D" w14:textId="77777777">
        <w:tc>
          <w:tcPr>
            <w:tcW w:w="7196" w:type="dxa"/>
          </w:tcPr>
          <w:p w:rsidRPr="0091694C" w:rsidR="000709E5" w:rsidP="005404CC" w:rsidRDefault="000709E5" w14:paraId="59A5716A" w14:textId="77777777">
            <w:pPr>
              <w:spacing w:before="60" w:after="60"/>
              <w:rPr>
                <w:rFonts w:ascii="Tahoma" w:hAnsi="Tahoma" w:cs="Tahoma"/>
              </w:rPr>
            </w:pPr>
            <w:r w:rsidRPr="0091694C">
              <w:rPr>
                <w:rFonts w:ascii="Tahoma" w:hAnsi="Tahoma" w:cs="Tahoma"/>
              </w:rPr>
              <w:t>Do any aspects of the study pose a possible risk to participants’ physical well-being (e.g. use of substances such as alcohol or extreme situations such as sleep deprivation)?</w:t>
            </w:r>
            <w:r w:rsidRPr="0091694C">
              <w:rPr>
                <w:rFonts w:ascii="Tahoma" w:hAnsi="Tahoma" w:cs="Tahoma"/>
              </w:rPr>
              <w:tab/>
            </w:r>
          </w:p>
        </w:tc>
        <w:tc>
          <w:tcPr>
            <w:tcW w:w="850" w:type="dxa"/>
            <w:vAlign w:val="center"/>
          </w:tcPr>
          <w:p w:rsidRPr="0091694C" w:rsidR="000709E5" w:rsidP="005404CC" w:rsidRDefault="00880EA1" w14:paraId="59A5716B" w14:textId="77777777">
            <w:pPr>
              <w:jc w:val="center"/>
              <w:rPr>
                <w:rFonts w:ascii="Tahoma" w:hAnsi="Tahoma" w:cs="Tahoma"/>
              </w:rPr>
            </w:pPr>
            <w:r>
              <w:rPr>
                <w:rFonts w:ascii="Tahoma" w:hAnsi="Tahoma" w:cs="Tahoma"/>
              </w:rPr>
              <w:t>Y</w:t>
            </w:r>
          </w:p>
        </w:tc>
        <w:tc>
          <w:tcPr>
            <w:tcW w:w="851" w:type="dxa"/>
            <w:vAlign w:val="center"/>
          </w:tcPr>
          <w:p w:rsidRPr="0091694C" w:rsidR="000709E5" w:rsidP="005404CC" w:rsidRDefault="00880EA1" w14:paraId="59A5716C" w14:textId="77777777">
            <w:pPr>
              <w:jc w:val="center"/>
              <w:rPr>
                <w:rFonts w:ascii="Tahoma" w:hAnsi="Tahoma" w:cs="Tahoma"/>
              </w:rPr>
            </w:pPr>
            <w:r w:rsidRPr="00A17CA8">
              <w:rPr>
                <w:rFonts w:ascii="Tahoma" w:hAnsi="Tahoma" w:cs="Tahoma"/>
                <w:highlight w:val="yellow"/>
              </w:rPr>
              <w:t>N</w:t>
            </w:r>
          </w:p>
        </w:tc>
      </w:tr>
      <w:tr w:rsidRPr="0091694C" w:rsidR="000709E5" w14:paraId="59A57171" w14:textId="77777777">
        <w:tc>
          <w:tcPr>
            <w:tcW w:w="7196" w:type="dxa"/>
          </w:tcPr>
          <w:p w:rsidRPr="0091694C" w:rsidR="000709E5" w:rsidP="005404CC" w:rsidRDefault="000709E5" w14:paraId="59A5716E" w14:textId="77777777">
            <w:pPr>
              <w:spacing w:before="60" w:after="60"/>
              <w:rPr>
                <w:rFonts w:ascii="Tahoma" w:hAnsi="Tahoma" w:cs="Tahoma"/>
              </w:rPr>
            </w:pPr>
            <w:r w:rsidRPr="0091694C">
              <w:rPr>
                <w:rFonts w:ascii="Tahoma" w:hAnsi="Tahoma" w:cs="Tahoma"/>
              </w:rPr>
              <w:t>Are there any aspects of the study that participants might find</w:t>
            </w:r>
            <w:r>
              <w:rPr>
                <w:rFonts w:ascii="Tahoma" w:hAnsi="Tahoma" w:cs="Tahoma"/>
              </w:rPr>
              <w:t xml:space="preserve"> embarrassing </w:t>
            </w:r>
            <w:r w:rsidRPr="0091694C">
              <w:rPr>
                <w:rFonts w:ascii="Tahoma" w:hAnsi="Tahoma" w:cs="Tahoma"/>
              </w:rPr>
              <w:t xml:space="preserve">or be </w:t>
            </w:r>
            <w:r>
              <w:rPr>
                <w:rFonts w:ascii="Tahoma" w:hAnsi="Tahoma" w:cs="Tahoma"/>
              </w:rPr>
              <w:t>emotionally upsetting?</w:t>
            </w:r>
          </w:p>
        </w:tc>
        <w:tc>
          <w:tcPr>
            <w:tcW w:w="850" w:type="dxa"/>
            <w:vAlign w:val="center"/>
          </w:tcPr>
          <w:p w:rsidRPr="0091694C" w:rsidR="000709E5" w:rsidP="005404CC" w:rsidRDefault="00880EA1" w14:paraId="59A5716F" w14:textId="77777777">
            <w:pPr>
              <w:jc w:val="center"/>
              <w:rPr>
                <w:rFonts w:ascii="Tahoma" w:hAnsi="Tahoma" w:cs="Tahoma"/>
              </w:rPr>
            </w:pPr>
            <w:r>
              <w:rPr>
                <w:rFonts w:ascii="Tahoma" w:hAnsi="Tahoma" w:cs="Tahoma"/>
              </w:rPr>
              <w:t>Y</w:t>
            </w:r>
          </w:p>
        </w:tc>
        <w:tc>
          <w:tcPr>
            <w:tcW w:w="851" w:type="dxa"/>
            <w:vAlign w:val="center"/>
          </w:tcPr>
          <w:p w:rsidRPr="0091694C" w:rsidR="000709E5" w:rsidP="005404CC" w:rsidRDefault="00880EA1" w14:paraId="59A57170" w14:textId="77777777">
            <w:pPr>
              <w:jc w:val="center"/>
              <w:rPr>
                <w:rFonts w:ascii="Tahoma" w:hAnsi="Tahoma" w:cs="Tahoma"/>
              </w:rPr>
            </w:pPr>
            <w:r w:rsidRPr="00A17CA8">
              <w:rPr>
                <w:rFonts w:ascii="Tahoma" w:hAnsi="Tahoma" w:cs="Tahoma"/>
                <w:highlight w:val="yellow"/>
              </w:rPr>
              <w:t>N</w:t>
            </w:r>
          </w:p>
        </w:tc>
      </w:tr>
      <w:tr w:rsidRPr="0091694C" w:rsidR="000709E5" w14:paraId="59A57175" w14:textId="77777777">
        <w:tc>
          <w:tcPr>
            <w:tcW w:w="7196" w:type="dxa"/>
          </w:tcPr>
          <w:p w:rsidRPr="0091694C" w:rsidR="000709E5" w:rsidP="005404CC" w:rsidRDefault="000709E5" w14:paraId="59A57172" w14:textId="77777777">
            <w:pPr>
              <w:spacing w:before="60" w:after="60"/>
              <w:rPr>
                <w:rFonts w:ascii="Tahoma" w:hAnsi="Tahoma" w:cs="Tahoma"/>
              </w:rPr>
            </w:pPr>
            <w:r>
              <w:rPr>
                <w:rFonts w:ascii="Tahoma" w:hAnsi="Tahoma" w:cs="Tahoma"/>
              </w:rPr>
              <w:t>Are there likely to be culturally sensitive issues (e.g. age, gender, ethnicity etc)?</w:t>
            </w:r>
          </w:p>
        </w:tc>
        <w:tc>
          <w:tcPr>
            <w:tcW w:w="850" w:type="dxa"/>
            <w:vAlign w:val="center"/>
          </w:tcPr>
          <w:p w:rsidRPr="0091694C" w:rsidR="000709E5" w:rsidP="005404CC" w:rsidRDefault="00880EA1" w14:paraId="59A57173" w14:textId="77777777">
            <w:pPr>
              <w:jc w:val="center"/>
              <w:rPr>
                <w:rFonts w:ascii="Tahoma" w:hAnsi="Tahoma" w:cs="Tahoma"/>
              </w:rPr>
            </w:pPr>
            <w:r>
              <w:rPr>
                <w:rFonts w:ascii="Tahoma" w:hAnsi="Tahoma" w:cs="Tahoma"/>
              </w:rPr>
              <w:t>Y</w:t>
            </w:r>
          </w:p>
        </w:tc>
        <w:tc>
          <w:tcPr>
            <w:tcW w:w="851" w:type="dxa"/>
            <w:vAlign w:val="center"/>
          </w:tcPr>
          <w:p w:rsidRPr="0091694C" w:rsidR="000709E5" w:rsidP="005404CC" w:rsidRDefault="00880EA1" w14:paraId="59A57174" w14:textId="77777777">
            <w:pPr>
              <w:jc w:val="center"/>
              <w:rPr>
                <w:rFonts w:ascii="Tahoma" w:hAnsi="Tahoma" w:cs="Tahoma"/>
              </w:rPr>
            </w:pPr>
            <w:r w:rsidRPr="00A61EB1">
              <w:rPr>
                <w:rFonts w:ascii="Tahoma" w:hAnsi="Tahoma" w:cs="Tahoma"/>
                <w:highlight w:val="yellow"/>
              </w:rPr>
              <w:t>N</w:t>
            </w:r>
          </w:p>
        </w:tc>
      </w:tr>
      <w:tr w:rsidRPr="0091694C" w:rsidR="000709E5" w14:paraId="59A57179" w14:textId="77777777">
        <w:tc>
          <w:tcPr>
            <w:tcW w:w="7196" w:type="dxa"/>
          </w:tcPr>
          <w:p w:rsidRPr="0091694C" w:rsidR="000709E5" w:rsidP="005404CC" w:rsidRDefault="000709E5" w14:paraId="59A57176" w14:textId="77777777">
            <w:pPr>
              <w:spacing w:before="60" w:after="60"/>
              <w:rPr>
                <w:rFonts w:ascii="Tahoma" w:hAnsi="Tahoma" w:cs="Tahoma"/>
              </w:rPr>
            </w:pPr>
            <w:r w:rsidRPr="0091694C">
              <w:rPr>
                <w:rFonts w:ascii="Tahoma" w:hAnsi="Tahoma" w:cs="Tahoma"/>
              </w:rPr>
              <w:t>Does the study require access to confidential sources of inform</w:t>
            </w:r>
            <w:r>
              <w:rPr>
                <w:rFonts w:ascii="Tahoma" w:hAnsi="Tahoma" w:cs="Tahoma"/>
              </w:rPr>
              <w:t>ation (e.g. medical, criminal, educational records etc.</w:t>
            </w:r>
            <w:r w:rsidRPr="0091694C">
              <w:rPr>
                <w:rFonts w:ascii="Tahoma" w:hAnsi="Tahoma" w:cs="Tahoma"/>
              </w:rPr>
              <w:t>)?</w:t>
            </w:r>
          </w:p>
        </w:tc>
        <w:tc>
          <w:tcPr>
            <w:tcW w:w="850" w:type="dxa"/>
            <w:vAlign w:val="center"/>
          </w:tcPr>
          <w:p w:rsidRPr="0091694C" w:rsidR="000709E5" w:rsidP="005404CC" w:rsidRDefault="00880EA1" w14:paraId="59A57177" w14:textId="77777777">
            <w:pPr>
              <w:jc w:val="center"/>
              <w:rPr>
                <w:rFonts w:ascii="Tahoma" w:hAnsi="Tahoma" w:cs="Tahoma"/>
              </w:rPr>
            </w:pPr>
            <w:r>
              <w:rPr>
                <w:rFonts w:ascii="Tahoma" w:hAnsi="Tahoma" w:cs="Tahoma"/>
              </w:rPr>
              <w:t>Y</w:t>
            </w:r>
          </w:p>
        </w:tc>
        <w:tc>
          <w:tcPr>
            <w:tcW w:w="851" w:type="dxa"/>
            <w:vAlign w:val="center"/>
          </w:tcPr>
          <w:p w:rsidRPr="0091694C" w:rsidR="000709E5" w:rsidP="005404CC" w:rsidRDefault="00880EA1" w14:paraId="59A57178" w14:textId="77777777">
            <w:pPr>
              <w:jc w:val="center"/>
              <w:rPr>
                <w:rFonts w:ascii="Tahoma" w:hAnsi="Tahoma" w:cs="Tahoma"/>
              </w:rPr>
            </w:pPr>
            <w:r w:rsidRPr="00A61EB1">
              <w:rPr>
                <w:rFonts w:ascii="Tahoma" w:hAnsi="Tahoma" w:cs="Tahoma"/>
                <w:highlight w:val="yellow"/>
              </w:rPr>
              <w:t>N</w:t>
            </w:r>
          </w:p>
        </w:tc>
      </w:tr>
      <w:tr w:rsidRPr="0091694C" w:rsidR="000709E5" w14:paraId="59A5717D" w14:textId="77777777">
        <w:tc>
          <w:tcPr>
            <w:tcW w:w="7196" w:type="dxa"/>
          </w:tcPr>
          <w:p w:rsidRPr="0091694C" w:rsidR="000709E5" w:rsidP="005404CC" w:rsidRDefault="000709E5" w14:paraId="59A5717A" w14:textId="77777777">
            <w:pPr>
              <w:spacing w:before="60" w:after="60"/>
              <w:rPr>
                <w:rFonts w:ascii="Tahoma" w:hAnsi="Tahoma" w:cs="Tahoma"/>
              </w:rPr>
            </w:pPr>
            <w:r w:rsidRPr="0091694C">
              <w:rPr>
                <w:rFonts w:ascii="Tahoma" w:hAnsi="Tahoma" w:cs="Tahoma"/>
              </w:rPr>
              <w:t>Might conducting the study expose the researcher to any risks (e.g. collecting data in potentially dangerous environments)?</w:t>
            </w:r>
            <w:r w:rsidRPr="0091694C">
              <w:rPr>
                <w:rFonts w:ascii="Tahoma" w:hAnsi="Tahoma" w:cs="Tahoma"/>
              </w:rPr>
              <w:tab/>
            </w:r>
          </w:p>
        </w:tc>
        <w:tc>
          <w:tcPr>
            <w:tcW w:w="850" w:type="dxa"/>
            <w:vAlign w:val="center"/>
          </w:tcPr>
          <w:p w:rsidRPr="0091694C" w:rsidR="000709E5" w:rsidP="005404CC" w:rsidRDefault="00880EA1" w14:paraId="59A5717B" w14:textId="77777777">
            <w:pPr>
              <w:jc w:val="center"/>
              <w:rPr>
                <w:rFonts w:ascii="Tahoma" w:hAnsi="Tahoma" w:cs="Tahoma"/>
              </w:rPr>
            </w:pPr>
            <w:r>
              <w:rPr>
                <w:rFonts w:ascii="Tahoma" w:hAnsi="Tahoma" w:cs="Tahoma"/>
              </w:rPr>
              <w:t>Y</w:t>
            </w:r>
          </w:p>
        </w:tc>
        <w:tc>
          <w:tcPr>
            <w:tcW w:w="851" w:type="dxa"/>
            <w:vAlign w:val="center"/>
          </w:tcPr>
          <w:p w:rsidRPr="0091694C" w:rsidR="000709E5" w:rsidP="005404CC" w:rsidRDefault="00880EA1" w14:paraId="59A5717C" w14:textId="77777777">
            <w:pPr>
              <w:jc w:val="center"/>
              <w:rPr>
                <w:rFonts w:ascii="Tahoma" w:hAnsi="Tahoma" w:cs="Tahoma"/>
              </w:rPr>
            </w:pPr>
            <w:r w:rsidRPr="00A61EB1">
              <w:rPr>
                <w:rFonts w:ascii="Tahoma" w:hAnsi="Tahoma" w:cs="Tahoma"/>
                <w:highlight w:val="yellow"/>
              </w:rPr>
              <w:t>N</w:t>
            </w:r>
          </w:p>
        </w:tc>
      </w:tr>
      <w:tr w:rsidRPr="0091694C" w:rsidR="000709E5" w14:paraId="59A57181" w14:textId="77777777">
        <w:tc>
          <w:tcPr>
            <w:tcW w:w="7196" w:type="dxa"/>
          </w:tcPr>
          <w:p w:rsidRPr="0091694C" w:rsidR="000709E5" w:rsidP="005404CC" w:rsidRDefault="000709E5" w14:paraId="59A5717E" w14:textId="77777777">
            <w:pPr>
              <w:spacing w:before="60" w:after="60"/>
              <w:rPr>
                <w:rFonts w:ascii="Tahoma" w:hAnsi="Tahoma" w:cs="Tahoma"/>
              </w:rPr>
            </w:pPr>
            <w:r>
              <w:rPr>
                <w:rFonts w:ascii="Tahoma" w:hAnsi="Tahoma" w:cs="Tahoma"/>
              </w:rPr>
              <w:t>Does the intended research involve vulnerable groups (e.g. prisoners, children, older or disabled people, victims of crime etc.)</w:t>
            </w:r>
          </w:p>
        </w:tc>
        <w:tc>
          <w:tcPr>
            <w:tcW w:w="850" w:type="dxa"/>
            <w:vAlign w:val="center"/>
          </w:tcPr>
          <w:p w:rsidRPr="0091694C" w:rsidR="000709E5" w:rsidP="005404CC" w:rsidRDefault="00880EA1" w14:paraId="59A5717F" w14:textId="77777777">
            <w:pPr>
              <w:jc w:val="center"/>
              <w:rPr>
                <w:rFonts w:ascii="Tahoma" w:hAnsi="Tahoma" w:cs="Tahoma"/>
              </w:rPr>
            </w:pPr>
            <w:r>
              <w:rPr>
                <w:rFonts w:ascii="Tahoma" w:hAnsi="Tahoma" w:cs="Tahoma"/>
              </w:rPr>
              <w:t>Y</w:t>
            </w:r>
          </w:p>
        </w:tc>
        <w:tc>
          <w:tcPr>
            <w:tcW w:w="851" w:type="dxa"/>
            <w:vAlign w:val="center"/>
          </w:tcPr>
          <w:p w:rsidRPr="0091694C" w:rsidR="000709E5" w:rsidP="005404CC" w:rsidRDefault="00880EA1" w14:paraId="59A57180" w14:textId="77777777">
            <w:pPr>
              <w:jc w:val="center"/>
              <w:rPr>
                <w:rFonts w:ascii="Tahoma" w:hAnsi="Tahoma" w:cs="Tahoma"/>
              </w:rPr>
            </w:pPr>
            <w:r w:rsidRPr="00A61EB1">
              <w:rPr>
                <w:rFonts w:ascii="Tahoma" w:hAnsi="Tahoma" w:cs="Tahoma"/>
                <w:highlight w:val="yellow"/>
              </w:rPr>
              <w:t>N</w:t>
            </w:r>
          </w:p>
        </w:tc>
      </w:tr>
    </w:tbl>
    <w:p w:rsidRPr="0091694C" w:rsidR="000709E5" w:rsidP="000709E5" w:rsidRDefault="000709E5" w14:paraId="59A57182" w14:textId="77777777">
      <w:pPr>
        <w:rPr>
          <w:rFonts w:ascii="Tahoma" w:hAnsi="Tahoma" w:cs="Tahoma"/>
        </w:rPr>
      </w:pPr>
    </w:p>
    <w:p w:rsidR="000709E5" w:rsidP="000709E5" w:rsidRDefault="000709E5" w14:paraId="59A57183" w14:textId="77777777">
      <w:pPr>
        <w:rPr>
          <w:rFonts w:ascii="Tahoma" w:hAnsi="Tahoma" w:cs="Tahoma"/>
          <w:b/>
        </w:rPr>
      </w:pPr>
      <w:r>
        <w:rPr>
          <w:rFonts w:ascii="Tahoma" w:hAnsi="Tahoma" w:cs="Tahoma"/>
          <w:b/>
        </w:rPr>
        <w:t>2.  DISCLOSURE</w:t>
      </w:r>
    </w:p>
    <w:p w:rsidR="000709E5" w:rsidP="000709E5" w:rsidRDefault="000709E5" w14:paraId="59A57184" w14:textId="77777777">
      <w:pPr>
        <w:rPr>
          <w:rFonts w:ascii="Tahoma" w:hAnsi="Tahoma" w:cs="Tahoma"/>
          <w:b/>
        </w:rPr>
      </w:pPr>
    </w:p>
    <w:tbl>
      <w:tblPr>
        <w:tblW w:w="0" w:type="auto"/>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6912"/>
        <w:gridCol w:w="993"/>
        <w:gridCol w:w="992"/>
      </w:tblGrid>
      <w:tr w:rsidRPr="0091694C" w:rsidR="000709E5" w14:paraId="59A57188" w14:textId="77777777">
        <w:tc>
          <w:tcPr>
            <w:tcW w:w="6912" w:type="dxa"/>
          </w:tcPr>
          <w:p w:rsidRPr="0091694C" w:rsidR="000709E5" w:rsidP="005404CC" w:rsidRDefault="000709E5" w14:paraId="59A57185" w14:textId="77777777">
            <w:pPr>
              <w:spacing w:before="60" w:after="60"/>
              <w:rPr>
                <w:rFonts w:ascii="Tahoma" w:hAnsi="Tahoma" w:cs="Tahoma"/>
              </w:rPr>
            </w:pPr>
            <w:r>
              <w:rPr>
                <w:rFonts w:ascii="Tahoma" w:hAnsi="Tahoma" w:cs="Tahoma"/>
              </w:rPr>
              <w:t>Does the study involve covert methods?</w:t>
            </w:r>
          </w:p>
        </w:tc>
        <w:tc>
          <w:tcPr>
            <w:tcW w:w="993" w:type="dxa"/>
            <w:vAlign w:val="center"/>
          </w:tcPr>
          <w:p w:rsidRPr="0091694C" w:rsidR="000709E5" w:rsidP="005404CC" w:rsidRDefault="00880EA1" w14:paraId="59A57186" w14:textId="77777777">
            <w:pPr>
              <w:jc w:val="center"/>
              <w:rPr>
                <w:rFonts w:ascii="Tahoma" w:hAnsi="Tahoma" w:cs="Tahoma"/>
              </w:rPr>
            </w:pPr>
            <w:r>
              <w:rPr>
                <w:rFonts w:ascii="Tahoma" w:hAnsi="Tahoma" w:cs="Tahoma"/>
              </w:rPr>
              <w:t>Y</w:t>
            </w:r>
          </w:p>
        </w:tc>
        <w:tc>
          <w:tcPr>
            <w:tcW w:w="992" w:type="dxa"/>
            <w:vAlign w:val="center"/>
          </w:tcPr>
          <w:p w:rsidRPr="0091694C" w:rsidR="000709E5" w:rsidP="005404CC" w:rsidRDefault="00880EA1" w14:paraId="59A57187" w14:textId="77777777">
            <w:pPr>
              <w:jc w:val="center"/>
              <w:rPr>
                <w:rFonts w:ascii="Tahoma" w:hAnsi="Tahoma" w:cs="Tahoma"/>
              </w:rPr>
            </w:pPr>
            <w:r>
              <w:rPr>
                <w:rFonts w:ascii="Tahoma" w:hAnsi="Tahoma" w:cs="Tahoma"/>
              </w:rPr>
              <w:t>N</w:t>
            </w:r>
          </w:p>
        </w:tc>
      </w:tr>
      <w:tr w:rsidRPr="0091694C" w:rsidR="000709E5" w14:paraId="59A5718F" w14:textId="77777777">
        <w:tc>
          <w:tcPr>
            <w:tcW w:w="6912" w:type="dxa"/>
          </w:tcPr>
          <w:p w:rsidR="000709E5" w:rsidP="005404CC" w:rsidRDefault="00880EA1" w14:paraId="59A57189" w14:textId="77777777">
            <w:pPr>
              <w:spacing w:before="60" w:after="60"/>
              <w:rPr>
                <w:rFonts w:ascii="Tahoma" w:hAnsi="Tahoma" w:cs="Tahoma"/>
              </w:rPr>
            </w:pPr>
            <w:r>
              <w:rPr>
                <w:rFonts w:ascii="Tahoma" w:hAnsi="Tahoma" w:cs="Tahoma"/>
              </w:rPr>
              <w:t>Does</w:t>
            </w:r>
            <w:r w:rsidR="000709E5">
              <w:rPr>
                <w:rFonts w:ascii="Tahoma" w:hAnsi="Tahoma" w:cs="Tahoma"/>
              </w:rPr>
              <w:t xml:space="preserve"> </w:t>
            </w:r>
            <w:r w:rsidRPr="0091694C" w:rsidR="000709E5">
              <w:rPr>
                <w:rFonts w:ascii="Tahoma" w:hAnsi="Tahoma" w:cs="Tahoma"/>
              </w:rPr>
              <w:t>the study involve the use of deception, either in the form of withholding essential information about the study or intentionally misinforming particip</w:t>
            </w:r>
            <w:r w:rsidR="000709E5">
              <w:rPr>
                <w:rFonts w:ascii="Tahoma" w:hAnsi="Tahoma" w:cs="Tahoma"/>
              </w:rPr>
              <w:t>ants about aspects of the study.</w:t>
            </w:r>
          </w:p>
          <w:p w:rsidRPr="0091694C" w:rsidR="000709E5" w:rsidP="005404CC" w:rsidRDefault="000709E5" w14:paraId="59A5718A" w14:textId="77777777">
            <w:pPr>
              <w:spacing w:before="60" w:after="60"/>
              <w:rPr>
                <w:rFonts w:ascii="Tahoma" w:hAnsi="Tahoma" w:cs="Tahoma"/>
              </w:rPr>
            </w:pPr>
          </w:p>
        </w:tc>
        <w:tc>
          <w:tcPr>
            <w:tcW w:w="993" w:type="dxa"/>
            <w:vAlign w:val="center"/>
          </w:tcPr>
          <w:p w:rsidR="000709E5" w:rsidP="005404CC" w:rsidRDefault="000709E5" w14:paraId="59A5718B" w14:textId="77777777">
            <w:pPr>
              <w:jc w:val="center"/>
              <w:rPr>
                <w:rFonts w:ascii="Tahoma" w:hAnsi="Tahoma" w:cs="Tahoma"/>
                <w:sz w:val="16"/>
                <w:szCs w:val="16"/>
              </w:rPr>
            </w:pPr>
          </w:p>
          <w:p w:rsidR="000709E5" w:rsidP="005404CC" w:rsidRDefault="000709E5" w14:paraId="59A5718C" w14:textId="77777777">
            <w:pPr>
              <w:jc w:val="center"/>
              <w:rPr>
                <w:rFonts w:ascii="Tahoma" w:hAnsi="Tahoma" w:cs="Tahoma"/>
                <w:sz w:val="16"/>
                <w:szCs w:val="16"/>
              </w:rPr>
            </w:pPr>
          </w:p>
          <w:p w:rsidRPr="0091694C" w:rsidR="000709E5" w:rsidP="005404CC" w:rsidRDefault="00880EA1" w14:paraId="59A5718D" w14:textId="77777777">
            <w:pPr>
              <w:jc w:val="center"/>
              <w:rPr>
                <w:rFonts w:ascii="Tahoma" w:hAnsi="Tahoma" w:cs="Tahoma"/>
              </w:rPr>
            </w:pPr>
            <w:r>
              <w:rPr>
                <w:rFonts w:ascii="Tahoma" w:hAnsi="Tahoma" w:cs="Tahoma"/>
              </w:rPr>
              <w:t>Y</w:t>
            </w:r>
          </w:p>
        </w:tc>
        <w:tc>
          <w:tcPr>
            <w:tcW w:w="992" w:type="dxa"/>
            <w:vAlign w:val="center"/>
          </w:tcPr>
          <w:p w:rsidRPr="0091694C" w:rsidR="000709E5" w:rsidP="005404CC" w:rsidRDefault="00880EA1" w14:paraId="59A5718E" w14:textId="77777777">
            <w:pPr>
              <w:jc w:val="center"/>
              <w:rPr>
                <w:rFonts w:ascii="Tahoma" w:hAnsi="Tahoma" w:cs="Tahoma"/>
              </w:rPr>
            </w:pPr>
            <w:r w:rsidRPr="0085634F">
              <w:rPr>
                <w:rFonts w:ascii="Tahoma" w:hAnsi="Tahoma" w:cs="Tahoma"/>
                <w:highlight w:val="yellow"/>
              </w:rPr>
              <w:t>N</w:t>
            </w:r>
          </w:p>
        </w:tc>
      </w:tr>
    </w:tbl>
    <w:p w:rsidRPr="0091694C" w:rsidR="000709E5" w:rsidP="000709E5" w:rsidRDefault="000709E5" w14:paraId="59A57190" w14:textId="77777777">
      <w:pPr>
        <w:rPr>
          <w:rFonts w:ascii="Tahoma" w:hAnsi="Tahoma" w:cs="Tahoma"/>
          <w:b/>
        </w:rPr>
      </w:pPr>
    </w:p>
    <w:p w:rsidRPr="0091694C" w:rsidR="000709E5" w:rsidP="000709E5" w:rsidRDefault="000709E5" w14:paraId="59A57191" w14:textId="77777777">
      <w:pPr>
        <w:rPr>
          <w:rFonts w:ascii="Tahoma" w:hAnsi="Tahoma" w:cs="Tahoma"/>
          <w:b/>
        </w:rPr>
      </w:pPr>
      <w:r w:rsidRPr="0091694C">
        <w:rPr>
          <w:rFonts w:ascii="Tahoma" w:hAnsi="Tahoma" w:cs="Tahoma"/>
          <w:b/>
        </w:rPr>
        <w:t>3.  DEBRIEFING</w:t>
      </w:r>
    </w:p>
    <w:tbl>
      <w:tblPr>
        <w:tblW w:w="889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7054"/>
        <w:gridCol w:w="709"/>
        <w:gridCol w:w="567"/>
        <w:gridCol w:w="567"/>
      </w:tblGrid>
      <w:tr w:rsidRPr="0091694C" w:rsidR="000709E5" w14:paraId="59A57196" w14:textId="77777777">
        <w:tc>
          <w:tcPr>
            <w:tcW w:w="7054" w:type="dxa"/>
          </w:tcPr>
          <w:p w:rsidRPr="0091694C" w:rsidR="000709E5" w:rsidP="005404CC" w:rsidRDefault="000709E5" w14:paraId="59A57192" w14:textId="77777777">
            <w:pPr>
              <w:spacing w:before="60" w:after="60"/>
              <w:rPr>
                <w:rFonts w:ascii="Tahoma" w:hAnsi="Tahoma" w:cs="Tahoma"/>
              </w:rPr>
            </w:pPr>
            <w:r w:rsidRPr="0091694C">
              <w:rPr>
                <w:rFonts w:ascii="Tahoma" w:hAnsi="Tahoma" w:cs="Tahoma"/>
              </w:rPr>
              <w:t>Do the planned procedures include an opportunity for participants to ask questions and/or obtain general feedback about the study after they h</w:t>
            </w:r>
            <w:r>
              <w:rPr>
                <w:rFonts w:ascii="Tahoma" w:hAnsi="Tahoma" w:cs="Tahoma"/>
              </w:rPr>
              <w:t>ave concluded their part in it?</w:t>
            </w:r>
            <w:r w:rsidRPr="0091694C">
              <w:rPr>
                <w:rFonts w:ascii="Tahoma" w:hAnsi="Tahoma" w:cs="Tahoma"/>
              </w:rPr>
              <w:tab/>
            </w:r>
          </w:p>
        </w:tc>
        <w:tc>
          <w:tcPr>
            <w:tcW w:w="709" w:type="dxa"/>
            <w:vAlign w:val="center"/>
          </w:tcPr>
          <w:p w:rsidRPr="0091694C" w:rsidR="000709E5" w:rsidP="005404CC" w:rsidRDefault="00880EA1" w14:paraId="59A57193" w14:textId="77777777">
            <w:pPr>
              <w:jc w:val="center"/>
              <w:rPr>
                <w:rFonts w:ascii="Tahoma" w:hAnsi="Tahoma" w:cs="Tahoma"/>
              </w:rPr>
            </w:pPr>
            <w:r w:rsidRPr="0085634F">
              <w:rPr>
                <w:rFonts w:ascii="Tahoma" w:hAnsi="Tahoma" w:cs="Tahoma"/>
                <w:highlight w:val="yellow"/>
              </w:rPr>
              <w:t>NA</w:t>
            </w:r>
          </w:p>
        </w:tc>
        <w:tc>
          <w:tcPr>
            <w:tcW w:w="567" w:type="dxa"/>
            <w:vAlign w:val="center"/>
          </w:tcPr>
          <w:p w:rsidRPr="0091694C" w:rsidR="000709E5" w:rsidP="005404CC" w:rsidRDefault="00880EA1" w14:paraId="59A57194" w14:textId="77777777">
            <w:pPr>
              <w:jc w:val="center"/>
              <w:rPr>
                <w:rFonts w:ascii="Tahoma" w:hAnsi="Tahoma" w:cs="Tahoma"/>
              </w:rPr>
            </w:pPr>
            <w:r>
              <w:rPr>
                <w:rFonts w:ascii="Tahoma" w:hAnsi="Tahoma" w:cs="Tahoma"/>
              </w:rPr>
              <w:t>Y</w:t>
            </w:r>
          </w:p>
        </w:tc>
        <w:tc>
          <w:tcPr>
            <w:tcW w:w="567" w:type="dxa"/>
            <w:vAlign w:val="center"/>
          </w:tcPr>
          <w:p w:rsidRPr="0091694C" w:rsidR="000709E5" w:rsidP="005404CC" w:rsidRDefault="00880EA1" w14:paraId="59A57195" w14:textId="77777777">
            <w:pPr>
              <w:jc w:val="center"/>
              <w:rPr>
                <w:rFonts w:ascii="Tahoma" w:hAnsi="Tahoma" w:cs="Tahoma"/>
              </w:rPr>
            </w:pPr>
            <w:r>
              <w:rPr>
                <w:rFonts w:ascii="Tahoma" w:hAnsi="Tahoma" w:cs="Tahoma"/>
              </w:rPr>
              <w:t>N</w:t>
            </w:r>
          </w:p>
        </w:tc>
      </w:tr>
    </w:tbl>
    <w:p w:rsidRPr="0091694C" w:rsidR="000709E5" w:rsidP="000709E5" w:rsidRDefault="000709E5" w14:paraId="59A57197" w14:textId="77777777">
      <w:pPr>
        <w:rPr>
          <w:rFonts w:ascii="Tahoma" w:hAnsi="Tahoma" w:cs="Tahoma"/>
          <w:b/>
        </w:rPr>
      </w:pPr>
    </w:p>
    <w:p w:rsidRPr="0091694C" w:rsidR="000709E5" w:rsidP="000709E5" w:rsidRDefault="000709E5" w14:paraId="59A57198" w14:textId="77777777">
      <w:pPr>
        <w:rPr>
          <w:rFonts w:ascii="Tahoma" w:hAnsi="Tahoma" w:cs="Tahoma"/>
        </w:rPr>
      </w:pPr>
      <w:r w:rsidRPr="0091694C">
        <w:rPr>
          <w:rFonts w:ascii="Tahoma" w:hAnsi="Tahoma" w:cs="Tahoma"/>
          <w:b/>
        </w:rPr>
        <w:t>4.  INFORMED PARTICIPATION/CONSENT</w:t>
      </w:r>
    </w:p>
    <w:tbl>
      <w:tblPr>
        <w:tblW w:w="889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7054"/>
        <w:gridCol w:w="709"/>
        <w:gridCol w:w="567"/>
        <w:gridCol w:w="567"/>
      </w:tblGrid>
      <w:tr w:rsidRPr="0091694C" w:rsidR="000709E5" w14:paraId="59A5719D" w14:textId="77777777">
        <w:tc>
          <w:tcPr>
            <w:tcW w:w="7054" w:type="dxa"/>
          </w:tcPr>
          <w:p w:rsidRPr="0091694C" w:rsidR="000709E5" w:rsidP="005404CC" w:rsidRDefault="000709E5" w14:paraId="59A57199" w14:textId="77777777">
            <w:pPr>
              <w:spacing w:before="60" w:after="60"/>
              <w:rPr>
                <w:rFonts w:ascii="Tahoma" w:hAnsi="Tahoma" w:cs="Tahoma"/>
              </w:rPr>
            </w:pPr>
            <w:r w:rsidRPr="0091694C">
              <w:rPr>
                <w:rFonts w:ascii="Tahoma" w:hAnsi="Tahoma" w:cs="Tahoma"/>
              </w:rPr>
              <w:t>Will participants in the study be given</w:t>
            </w:r>
            <w:r>
              <w:rPr>
                <w:rFonts w:ascii="Tahoma" w:hAnsi="Tahoma" w:cs="Tahoma"/>
              </w:rPr>
              <w:t xml:space="preserve"> accessible</w:t>
            </w:r>
            <w:r w:rsidRPr="0091694C">
              <w:rPr>
                <w:rFonts w:ascii="Tahoma" w:hAnsi="Tahoma" w:cs="Tahoma"/>
              </w:rPr>
              <w:t xml:space="preserve"> information outlining: a) the general purpose of the study, b) what participants will be expected to do </w:t>
            </w:r>
            <w:r>
              <w:rPr>
                <w:rFonts w:ascii="Tahoma" w:hAnsi="Tahoma" w:cs="Tahoma"/>
              </w:rPr>
              <w:t>c</w:t>
            </w:r>
            <w:r w:rsidRPr="0091694C">
              <w:rPr>
                <w:rFonts w:ascii="Tahoma" w:hAnsi="Tahoma" w:cs="Tahoma"/>
              </w:rPr>
              <w:t xml:space="preserve">) individuals’ right to refuse or withdraw </w:t>
            </w:r>
            <w:r>
              <w:rPr>
                <w:rFonts w:ascii="Tahoma" w:hAnsi="Tahoma" w:cs="Tahoma"/>
              </w:rPr>
              <w:t>at any time?</w:t>
            </w:r>
          </w:p>
        </w:tc>
        <w:tc>
          <w:tcPr>
            <w:tcW w:w="709" w:type="dxa"/>
            <w:vAlign w:val="center"/>
          </w:tcPr>
          <w:p w:rsidRPr="0091694C" w:rsidR="000709E5" w:rsidP="005404CC" w:rsidRDefault="000709E5" w14:paraId="59A5719A" w14:textId="77777777">
            <w:pPr>
              <w:jc w:val="center"/>
              <w:rPr>
                <w:rFonts w:ascii="Tahoma" w:hAnsi="Tahoma" w:cs="Tahoma"/>
              </w:rPr>
            </w:pPr>
          </w:p>
        </w:tc>
        <w:tc>
          <w:tcPr>
            <w:tcW w:w="567" w:type="dxa"/>
            <w:vAlign w:val="center"/>
          </w:tcPr>
          <w:p w:rsidRPr="0091694C" w:rsidR="000709E5" w:rsidP="005404CC" w:rsidRDefault="00880EA1" w14:paraId="59A5719B" w14:textId="77777777">
            <w:pPr>
              <w:jc w:val="center"/>
              <w:rPr>
                <w:rFonts w:ascii="Tahoma" w:hAnsi="Tahoma" w:cs="Tahoma"/>
              </w:rPr>
            </w:pPr>
            <w:r w:rsidRPr="0085634F">
              <w:rPr>
                <w:rFonts w:ascii="Tahoma" w:hAnsi="Tahoma" w:cs="Tahoma"/>
                <w:highlight w:val="yellow"/>
              </w:rPr>
              <w:t>Y</w:t>
            </w:r>
          </w:p>
        </w:tc>
        <w:tc>
          <w:tcPr>
            <w:tcW w:w="567" w:type="dxa"/>
            <w:vAlign w:val="center"/>
          </w:tcPr>
          <w:p w:rsidRPr="0091694C" w:rsidR="000709E5" w:rsidP="005404CC" w:rsidRDefault="00880EA1" w14:paraId="59A5719C" w14:textId="77777777">
            <w:pPr>
              <w:jc w:val="center"/>
              <w:rPr>
                <w:rFonts w:ascii="Tahoma" w:hAnsi="Tahoma" w:cs="Tahoma"/>
              </w:rPr>
            </w:pPr>
            <w:r>
              <w:rPr>
                <w:rFonts w:ascii="Tahoma" w:hAnsi="Tahoma" w:cs="Tahoma"/>
              </w:rPr>
              <w:t>N</w:t>
            </w:r>
          </w:p>
        </w:tc>
      </w:tr>
      <w:tr w:rsidRPr="0091694C" w:rsidR="000709E5" w14:paraId="59A571A2" w14:textId="77777777">
        <w:tc>
          <w:tcPr>
            <w:tcW w:w="7054" w:type="dxa"/>
          </w:tcPr>
          <w:p w:rsidRPr="0091694C" w:rsidR="000709E5" w:rsidP="005404CC" w:rsidRDefault="000709E5" w14:paraId="59A5719E" w14:textId="77777777">
            <w:pPr>
              <w:spacing w:before="60" w:after="60"/>
              <w:rPr>
                <w:rFonts w:ascii="Tahoma" w:hAnsi="Tahoma" w:cs="Tahoma"/>
              </w:rPr>
            </w:pPr>
            <w:r w:rsidRPr="0091694C">
              <w:rPr>
                <w:rFonts w:ascii="Tahoma" w:hAnsi="Tahoma" w:cs="Tahoma"/>
              </w:rPr>
              <w:t>Will participants have an opportunity to ask questions pr</w:t>
            </w:r>
            <w:r>
              <w:rPr>
                <w:rFonts w:ascii="Tahoma" w:hAnsi="Tahoma" w:cs="Tahoma"/>
              </w:rPr>
              <w:t>ior to agreeing to participate?</w:t>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r>
          </w:p>
        </w:tc>
        <w:tc>
          <w:tcPr>
            <w:tcW w:w="709" w:type="dxa"/>
            <w:vAlign w:val="center"/>
          </w:tcPr>
          <w:p w:rsidRPr="0091694C" w:rsidR="000709E5" w:rsidP="005404CC" w:rsidRDefault="000709E5" w14:paraId="59A5719F" w14:textId="77777777">
            <w:pPr>
              <w:jc w:val="center"/>
              <w:rPr>
                <w:rFonts w:ascii="Tahoma" w:hAnsi="Tahoma" w:cs="Tahoma"/>
              </w:rPr>
            </w:pPr>
          </w:p>
        </w:tc>
        <w:tc>
          <w:tcPr>
            <w:tcW w:w="567" w:type="dxa"/>
            <w:vAlign w:val="center"/>
          </w:tcPr>
          <w:p w:rsidRPr="0091694C" w:rsidR="000709E5" w:rsidP="005404CC" w:rsidRDefault="00880EA1" w14:paraId="59A571A0" w14:textId="77777777">
            <w:pPr>
              <w:jc w:val="center"/>
              <w:rPr>
                <w:rFonts w:ascii="Tahoma" w:hAnsi="Tahoma" w:cs="Tahoma"/>
              </w:rPr>
            </w:pPr>
            <w:r w:rsidRPr="0085634F">
              <w:rPr>
                <w:rFonts w:ascii="Tahoma" w:hAnsi="Tahoma" w:cs="Tahoma"/>
                <w:highlight w:val="yellow"/>
              </w:rPr>
              <w:t>Y</w:t>
            </w:r>
          </w:p>
        </w:tc>
        <w:tc>
          <w:tcPr>
            <w:tcW w:w="567" w:type="dxa"/>
            <w:vAlign w:val="center"/>
          </w:tcPr>
          <w:p w:rsidRPr="0091694C" w:rsidR="000709E5" w:rsidP="005404CC" w:rsidRDefault="00880EA1" w14:paraId="59A571A1" w14:textId="77777777">
            <w:pPr>
              <w:jc w:val="center"/>
              <w:rPr>
                <w:rFonts w:ascii="Tahoma" w:hAnsi="Tahoma" w:cs="Tahoma"/>
              </w:rPr>
            </w:pPr>
            <w:r>
              <w:rPr>
                <w:rFonts w:ascii="Tahoma" w:hAnsi="Tahoma" w:cs="Tahoma"/>
              </w:rPr>
              <w:t>N</w:t>
            </w:r>
          </w:p>
        </w:tc>
      </w:tr>
      <w:tr w:rsidRPr="0091694C" w:rsidR="000709E5" w14:paraId="59A571A7" w14:textId="77777777">
        <w:tc>
          <w:tcPr>
            <w:tcW w:w="7054" w:type="dxa"/>
          </w:tcPr>
          <w:p w:rsidRPr="0091694C" w:rsidR="000709E5" w:rsidP="005404CC" w:rsidRDefault="000709E5" w14:paraId="59A571A3" w14:textId="77777777">
            <w:pPr>
              <w:spacing w:before="60" w:after="60"/>
              <w:rPr>
                <w:rFonts w:ascii="Tahoma" w:hAnsi="Tahoma" w:cs="Tahoma"/>
              </w:rPr>
            </w:pPr>
            <w:r w:rsidRPr="0091694C">
              <w:rPr>
                <w:rFonts w:ascii="Tahoma" w:hAnsi="Tahoma" w:cs="Tahoma"/>
              </w:rPr>
              <w:t xml:space="preserve">Have appropriate authorities given their permission for participants to be recruited from or data collected on their </w:t>
            </w:r>
            <w:r w:rsidRPr="0091694C">
              <w:rPr>
                <w:rFonts w:ascii="Tahoma" w:hAnsi="Tahoma" w:cs="Tahoma"/>
              </w:rPr>
              <w:t>premises (e.g. shop managers, head teachers, classroom lecturers)?</w:t>
            </w:r>
            <w:r w:rsidRPr="0091694C">
              <w:rPr>
                <w:rFonts w:ascii="Tahoma" w:hAnsi="Tahoma" w:cs="Tahoma"/>
              </w:rPr>
              <w:tab/>
            </w:r>
            <w:r w:rsidRPr="0091694C">
              <w:rPr>
                <w:rFonts w:ascii="Tahoma" w:hAnsi="Tahoma" w:cs="Tahoma"/>
              </w:rPr>
              <w:tab/>
            </w:r>
            <w:r w:rsidRPr="0091694C">
              <w:rPr>
                <w:rFonts w:ascii="Tahoma" w:hAnsi="Tahoma" w:cs="Tahoma"/>
              </w:rPr>
              <w:tab/>
            </w:r>
          </w:p>
        </w:tc>
        <w:tc>
          <w:tcPr>
            <w:tcW w:w="709" w:type="dxa"/>
            <w:vAlign w:val="center"/>
          </w:tcPr>
          <w:p w:rsidRPr="0091694C" w:rsidR="000709E5" w:rsidP="005404CC" w:rsidRDefault="000709E5" w14:paraId="59A571A4" w14:textId="77777777">
            <w:pPr>
              <w:jc w:val="center"/>
              <w:rPr>
                <w:rFonts w:ascii="Tahoma" w:hAnsi="Tahoma" w:cs="Tahoma"/>
              </w:rPr>
            </w:pPr>
          </w:p>
        </w:tc>
        <w:tc>
          <w:tcPr>
            <w:tcW w:w="567" w:type="dxa"/>
            <w:vAlign w:val="center"/>
          </w:tcPr>
          <w:p w:rsidRPr="0091694C" w:rsidR="000709E5" w:rsidP="005404CC" w:rsidRDefault="00880EA1" w14:paraId="59A571A5" w14:textId="77777777">
            <w:pPr>
              <w:jc w:val="center"/>
              <w:rPr>
                <w:rFonts w:ascii="Tahoma" w:hAnsi="Tahoma" w:cs="Tahoma"/>
              </w:rPr>
            </w:pPr>
            <w:r w:rsidRPr="00704ECA">
              <w:rPr>
                <w:rFonts w:ascii="Tahoma" w:hAnsi="Tahoma" w:cs="Tahoma"/>
                <w:highlight w:val="yellow"/>
              </w:rPr>
              <w:t>Y</w:t>
            </w:r>
          </w:p>
        </w:tc>
        <w:tc>
          <w:tcPr>
            <w:tcW w:w="567" w:type="dxa"/>
            <w:vAlign w:val="center"/>
          </w:tcPr>
          <w:p w:rsidRPr="0091694C" w:rsidR="000709E5" w:rsidP="005404CC" w:rsidRDefault="00880EA1" w14:paraId="59A571A6" w14:textId="77777777">
            <w:pPr>
              <w:jc w:val="center"/>
              <w:rPr>
                <w:rFonts w:ascii="Tahoma" w:hAnsi="Tahoma" w:cs="Tahoma"/>
              </w:rPr>
            </w:pPr>
            <w:r>
              <w:rPr>
                <w:rFonts w:ascii="Tahoma" w:hAnsi="Tahoma" w:cs="Tahoma"/>
              </w:rPr>
              <w:t>N</w:t>
            </w:r>
          </w:p>
        </w:tc>
      </w:tr>
    </w:tbl>
    <w:p w:rsidRPr="0091694C" w:rsidR="000709E5" w:rsidP="000709E5" w:rsidRDefault="000709E5" w14:paraId="59A571A8" w14:textId="77777777">
      <w:pPr>
        <w:rPr>
          <w:rFonts w:ascii="Tahoma" w:hAnsi="Tahoma" w:cs="Tahoma"/>
        </w:rPr>
      </w:pPr>
    </w:p>
    <w:p w:rsidRPr="0091694C" w:rsidR="000709E5" w:rsidP="000709E5" w:rsidRDefault="000709E5" w14:paraId="59A571A9" w14:textId="77777777">
      <w:pPr>
        <w:rPr>
          <w:rFonts w:ascii="Tahoma" w:hAnsi="Tahoma" w:cs="Tahoma"/>
        </w:rPr>
      </w:pPr>
      <w:r w:rsidRPr="0091694C">
        <w:rPr>
          <w:rFonts w:ascii="Tahoma" w:hAnsi="Tahoma" w:cs="Tahoma"/>
          <w:b/>
        </w:rPr>
        <w:t>5.   ANONYMITY AND CONFIDENTIALITY</w:t>
      </w:r>
    </w:p>
    <w:tbl>
      <w:tblPr>
        <w:tblW w:w="889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6912"/>
        <w:gridCol w:w="851"/>
        <w:gridCol w:w="567"/>
        <w:gridCol w:w="567"/>
      </w:tblGrid>
      <w:tr w:rsidRPr="0091694C" w:rsidR="000709E5" w14:paraId="59A571B0" w14:textId="77777777">
        <w:tc>
          <w:tcPr>
            <w:tcW w:w="6912" w:type="dxa"/>
          </w:tcPr>
          <w:p w:rsidRPr="000D0073" w:rsidR="000709E5" w:rsidP="005404CC" w:rsidRDefault="000709E5" w14:paraId="59A571AA" w14:textId="77777777">
            <w:pPr>
              <w:rPr>
                <w:rFonts w:ascii="Tahoma" w:hAnsi="Tahoma" w:cs="Tahoma"/>
              </w:rPr>
            </w:pPr>
          </w:p>
          <w:p w:rsidRPr="000D0073" w:rsidR="000709E5" w:rsidP="005404CC" w:rsidRDefault="000709E5" w14:paraId="59A571AB" w14:textId="77777777">
            <w:pPr>
              <w:rPr>
                <w:rFonts w:ascii="Tahoma" w:hAnsi="Tahoma" w:cs="Tahoma"/>
              </w:rPr>
            </w:pPr>
            <w:r w:rsidRPr="000D0073">
              <w:rPr>
                <w:rFonts w:ascii="Tahoma" w:hAnsi="Tahoma" w:cs="Tahoma"/>
              </w:rPr>
              <w:t>Is participation in the study anonymous?</w:t>
            </w:r>
            <w:r w:rsidRPr="000D0073">
              <w:rPr>
                <w:rFonts w:ascii="Tahoma" w:hAnsi="Tahoma" w:cs="Tahoma"/>
              </w:rPr>
              <w:tab/>
            </w:r>
          </w:p>
          <w:p w:rsidRPr="000D0073" w:rsidR="000709E5" w:rsidP="005404CC" w:rsidRDefault="000709E5" w14:paraId="59A571AC" w14:textId="77777777">
            <w:pPr>
              <w:rPr>
                <w:rFonts w:ascii="Tahoma" w:hAnsi="Tahoma" w:cs="Tahoma"/>
              </w:rPr>
            </w:pPr>
          </w:p>
        </w:tc>
        <w:tc>
          <w:tcPr>
            <w:tcW w:w="851" w:type="dxa"/>
            <w:vAlign w:val="center"/>
          </w:tcPr>
          <w:p w:rsidRPr="0091694C" w:rsidR="000709E5" w:rsidP="005404CC" w:rsidRDefault="000709E5" w14:paraId="59A571AD" w14:textId="77777777">
            <w:pPr>
              <w:jc w:val="center"/>
              <w:rPr>
                <w:rFonts w:ascii="Tahoma" w:hAnsi="Tahoma" w:cs="Tahoma"/>
              </w:rPr>
            </w:pPr>
          </w:p>
        </w:tc>
        <w:tc>
          <w:tcPr>
            <w:tcW w:w="567" w:type="dxa"/>
            <w:vAlign w:val="center"/>
          </w:tcPr>
          <w:p w:rsidRPr="0091694C" w:rsidR="000709E5" w:rsidP="005404CC" w:rsidRDefault="00880EA1" w14:paraId="59A571AE" w14:textId="77777777">
            <w:pPr>
              <w:jc w:val="center"/>
              <w:rPr>
                <w:rFonts w:ascii="Tahoma" w:hAnsi="Tahoma" w:cs="Tahoma"/>
              </w:rPr>
            </w:pPr>
            <w:r w:rsidRPr="00704ECA">
              <w:rPr>
                <w:rFonts w:ascii="Tahoma" w:hAnsi="Tahoma" w:cs="Tahoma"/>
                <w:highlight w:val="yellow"/>
              </w:rPr>
              <w:t>Y</w:t>
            </w:r>
          </w:p>
        </w:tc>
        <w:tc>
          <w:tcPr>
            <w:tcW w:w="567" w:type="dxa"/>
            <w:vAlign w:val="center"/>
          </w:tcPr>
          <w:p w:rsidRPr="0091694C" w:rsidR="000709E5" w:rsidP="005404CC" w:rsidRDefault="00880EA1" w14:paraId="59A571AF" w14:textId="77777777">
            <w:pPr>
              <w:jc w:val="center"/>
              <w:rPr>
                <w:rFonts w:ascii="Tahoma" w:hAnsi="Tahoma" w:cs="Tahoma"/>
              </w:rPr>
            </w:pPr>
            <w:r>
              <w:rPr>
                <w:rFonts w:ascii="Tahoma" w:hAnsi="Tahoma" w:cs="Tahoma"/>
              </w:rPr>
              <w:t>N</w:t>
            </w:r>
          </w:p>
        </w:tc>
      </w:tr>
      <w:tr w:rsidRPr="0091694C" w:rsidR="000709E5" w14:paraId="59A571B5" w14:textId="77777777">
        <w:tc>
          <w:tcPr>
            <w:tcW w:w="6912" w:type="dxa"/>
          </w:tcPr>
          <w:p w:rsidRPr="000D0073" w:rsidR="000709E5" w:rsidP="005404CC" w:rsidRDefault="000709E5" w14:paraId="59A571B1" w14:textId="77777777">
            <w:pPr>
              <w:spacing w:before="60" w:after="60"/>
              <w:rPr>
                <w:rFonts w:ascii="Tahoma" w:hAnsi="Tahoma" w:cs="Tahoma"/>
              </w:rPr>
            </w:pPr>
            <w:r w:rsidRPr="000D0073">
              <w:rPr>
                <w:rFonts w:ascii="Tahoma" w:hAnsi="Tahoma" w:cs="Tahoma"/>
              </w:rPr>
              <w:t>If anonymity has been promised, do the general procedures ensure that individuals cannot be identified indirectly (e.g. via other information that is taken)?</w:t>
            </w:r>
            <w:r w:rsidRPr="000D0073">
              <w:rPr>
                <w:rFonts w:ascii="Tahoma" w:hAnsi="Tahoma" w:cs="Tahoma"/>
              </w:rPr>
              <w:tab/>
            </w:r>
            <w:r w:rsidRPr="000D0073">
              <w:rPr>
                <w:rFonts w:ascii="Tahoma" w:hAnsi="Tahoma" w:cs="Tahoma"/>
              </w:rPr>
              <w:tab/>
            </w:r>
            <w:r w:rsidRPr="000D0073">
              <w:rPr>
                <w:rFonts w:ascii="Tahoma" w:hAnsi="Tahoma" w:cs="Tahoma"/>
              </w:rPr>
              <w:tab/>
            </w:r>
            <w:r w:rsidRPr="000D0073">
              <w:rPr>
                <w:rFonts w:ascii="Tahoma" w:hAnsi="Tahoma" w:cs="Tahoma"/>
              </w:rPr>
              <w:tab/>
            </w:r>
          </w:p>
        </w:tc>
        <w:tc>
          <w:tcPr>
            <w:tcW w:w="851" w:type="dxa"/>
            <w:vAlign w:val="center"/>
          </w:tcPr>
          <w:p w:rsidRPr="0091694C" w:rsidR="000709E5" w:rsidP="005404CC" w:rsidRDefault="000709E5" w14:paraId="59A571B2" w14:textId="77777777">
            <w:pPr>
              <w:jc w:val="center"/>
              <w:rPr>
                <w:rFonts w:ascii="Tahoma" w:hAnsi="Tahoma" w:cs="Tahoma"/>
              </w:rPr>
            </w:pPr>
          </w:p>
        </w:tc>
        <w:tc>
          <w:tcPr>
            <w:tcW w:w="567" w:type="dxa"/>
            <w:vAlign w:val="center"/>
          </w:tcPr>
          <w:p w:rsidRPr="0091694C" w:rsidR="000709E5" w:rsidP="005404CC" w:rsidRDefault="00880EA1" w14:paraId="59A571B3" w14:textId="77777777">
            <w:pPr>
              <w:jc w:val="center"/>
              <w:rPr>
                <w:rFonts w:ascii="Tahoma" w:hAnsi="Tahoma" w:cs="Tahoma"/>
              </w:rPr>
            </w:pPr>
            <w:r w:rsidRPr="00704ECA">
              <w:rPr>
                <w:rFonts w:ascii="Tahoma" w:hAnsi="Tahoma" w:cs="Tahoma"/>
                <w:highlight w:val="yellow"/>
              </w:rPr>
              <w:t>Y</w:t>
            </w:r>
          </w:p>
        </w:tc>
        <w:tc>
          <w:tcPr>
            <w:tcW w:w="567" w:type="dxa"/>
            <w:vAlign w:val="center"/>
          </w:tcPr>
          <w:p w:rsidRPr="0091694C" w:rsidR="000709E5" w:rsidP="005404CC" w:rsidRDefault="00880EA1" w14:paraId="59A571B4" w14:textId="77777777">
            <w:pPr>
              <w:jc w:val="center"/>
              <w:rPr>
                <w:rFonts w:ascii="Tahoma" w:hAnsi="Tahoma" w:cs="Tahoma"/>
              </w:rPr>
            </w:pPr>
            <w:r>
              <w:rPr>
                <w:rFonts w:ascii="Tahoma" w:hAnsi="Tahoma" w:cs="Tahoma"/>
              </w:rPr>
              <w:t>N</w:t>
            </w:r>
          </w:p>
        </w:tc>
      </w:tr>
      <w:tr w:rsidRPr="0091694C" w:rsidR="000709E5" w14:paraId="59A571BC" w14:textId="77777777">
        <w:tc>
          <w:tcPr>
            <w:tcW w:w="6912" w:type="dxa"/>
          </w:tcPr>
          <w:p w:rsidRPr="000D0073" w:rsidR="000709E5" w:rsidP="005404CC" w:rsidRDefault="000709E5" w14:paraId="59A571B6" w14:textId="77777777">
            <w:pPr>
              <w:rPr>
                <w:rFonts w:ascii="Tahoma" w:hAnsi="Tahoma" w:cs="Tahoma"/>
              </w:rPr>
            </w:pPr>
          </w:p>
          <w:p w:rsidRPr="000D0073" w:rsidR="000709E5" w:rsidP="005404CC" w:rsidRDefault="000709E5" w14:paraId="59A571B7" w14:textId="77777777">
            <w:pPr>
              <w:rPr>
                <w:rFonts w:ascii="Tahoma" w:hAnsi="Tahoma" w:cs="Tahoma"/>
              </w:rPr>
            </w:pPr>
            <w:r w:rsidRPr="000D0073">
              <w:rPr>
                <w:rFonts w:ascii="Tahoma" w:hAnsi="Tahoma" w:cs="Tahoma"/>
              </w:rPr>
              <w:t>Have participants been promised confidentiality?</w:t>
            </w:r>
            <w:r w:rsidRPr="000D0073">
              <w:rPr>
                <w:rFonts w:ascii="Tahoma" w:hAnsi="Tahoma" w:cs="Tahoma"/>
              </w:rPr>
              <w:tab/>
            </w:r>
            <w:r w:rsidRPr="000D0073">
              <w:rPr>
                <w:rFonts w:ascii="Tahoma" w:hAnsi="Tahoma" w:cs="Tahoma"/>
              </w:rPr>
              <w:tab/>
            </w:r>
          </w:p>
          <w:p w:rsidRPr="000D0073" w:rsidR="000709E5" w:rsidP="005404CC" w:rsidRDefault="000709E5" w14:paraId="59A571B8" w14:textId="77777777">
            <w:pPr>
              <w:rPr>
                <w:rFonts w:ascii="Tahoma" w:hAnsi="Tahoma" w:cs="Tahoma"/>
              </w:rPr>
            </w:pPr>
          </w:p>
        </w:tc>
        <w:tc>
          <w:tcPr>
            <w:tcW w:w="851" w:type="dxa"/>
            <w:vAlign w:val="center"/>
          </w:tcPr>
          <w:p w:rsidRPr="0091694C" w:rsidR="000709E5" w:rsidP="005404CC" w:rsidRDefault="000709E5" w14:paraId="59A571B9" w14:textId="77777777">
            <w:pPr>
              <w:jc w:val="center"/>
              <w:rPr>
                <w:rFonts w:ascii="Tahoma" w:hAnsi="Tahoma" w:cs="Tahoma"/>
              </w:rPr>
            </w:pPr>
          </w:p>
        </w:tc>
        <w:tc>
          <w:tcPr>
            <w:tcW w:w="567" w:type="dxa"/>
            <w:vAlign w:val="center"/>
          </w:tcPr>
          <w:p w:rsidRPr="0091694C" w:rsidR="000709E5" w:rsidP="005404CC" w:rsidRDefault="00880EA1" w14:paraId="59A571BA" w14:textId="77777777">
            <w:pPr>
              <w:jc w:val="center"/>
              <w:rPr>
                <w:rFonts w:ascii="Tahoma" w:hAnsi="Tahoma" w:cs="Tahoma"/>
              </w:rPr>
            </w:pPr>
            <w:r w:rsidRPr="00704ECA">
              <w:rPr>
                <w:rFonts w:ascii="Tahoma" w:hAnsi="Tahoma" w:cs="Tahoma"/>
              </w:rPr>
              <w:t>Y</w:t>
            </w:r>
          </w:p>
        </w:tc>
        <w:tc>
          <w:tcPr>
            <w:tcW w:w="567" w:type="dxa"/>
            <w:vAlign w:val="center"/>
          </w:tcPr>
          <w:p w:rsidRPr="0091694C" w:rsidR="000709E5" w:rsidP="005404CC" w:rsidRDefault="00880EA1" w14:paraId="59A571BB" w14:textId="77777777">
            <w:pPr>
              <w:jc w:val="center"/>
              <w:rPr>
                <w:rFonts w:ascii="Tahoma" w:hAnsi="Tahoma" w:cs="Tahoma"/>
              </w:rPr>
            </w:pPr>
            <w:r w:rsidRPr="00704ECA">
              <w:rPr>
                <w:rFonts w:ascii="Tahoma" w:hAnsi="Tahoma" w:cs="Tahoma"/>
                <w:highlight w:val="yellow"/>
              </w:rPr>
              <w:t>N</w:t>
            </w:r>
          </w:p>
        </w:tc>
      </w:tr>
      <w:tr w:rsidRPr="0091694C" w:rsidR="000709E5" w14:paraId="59A571C1" w14:textId="77777777">
        <w:tc>
          <w:tcPr>
            <w:tcW w:w="6912" w:type="dxa"/>
          </w:tcPr>
          <w:p w:rsidRPr="000D0073" w:rsidR="000709E5" w:rsidP="005404CC" w:rsidRDefault="000709E5" w14:paraId="59A571BD" w14:textId="77777777">
            <w:pPr>
              <w:spacing w:before="60" w:after="60"/>
              <w:rPr>
                <w:rFonts w:ascii="Tahoma" w:hAnsi="Tahoma" w:cs="Tahoma"/>
              </w:rPr>
            </w:pPr>
            <w:r w:rsidRPr="000D0073">
              <w:rPr>
                <w:rFonts w:ascii="Tahoma" w:hAnsi="Tahoma" w:cs="Tahoma"/>
              </w:rPr>
              <w:t>If confidentiality has been promised, do the procedures ensure that the information collected is truly confidential (e.g. that it will not be quoted verbatim)?</w:t>
            </w:r>
            <w:r w:rsidRPr="000D0073">
              <w:rPr>
                <w:rFonts w:ascii="Tahoma" w:hAnsi="Tahoma" w:cs="Tahoma"/>
              </w:rPr>
              <w:tab/>
            </w:r>
          </w:p>
        </w:tc>
        <w:tc>
          <w:tcPr>
            <w:tcW w:w="851" w:type="dxa"/>
            <w:vAlign w:val="center"/>
          </w:tcPr>
          <w:p w:rsidRPr="0091694C" w:rsidR="000709E5" w:rsidP="005404CC" w:rsidRDefault="000709E5" w14:paraId="59A571BE" w14:textId="77777777">
            <w:pPr>
              <w:jc w:val="center"/>
              <w:rPr>
                <w:rFonts w:ascii="Tahoma" w:hAnsi="Tahoma" w:cs="Tahoma"/>
              </w:rPr>
            </w:pPr>
          </w:p>
        </w:tc>
        <w:tc>
          <w:tcPr>
            <w:tcW w:w="567" w:type="dxa"/>
            <w:vAlign w:val="center"/>
          </w:tcPr>
          <w:p w:rsidRPr="0091694C" w:rsidR="000709E5" w:rsidP="005404CC" w:rsidRDefault="00880EA1" w14:paraId="59A571BF" w14:textId="77777777">
            <w:pPr>
              <w:jc w:val="center"/>
              <w:rPr>
                <w:rFonts w:ascii="Tahoma" w:hAnsi="Tahoma" w:cs="Tahoma"/>
              </w:rPr>
            </w:pPr>
            <w:r>
              <w:rPr>
                <w:rFonts w:ascii="Tahoma" w:hAnsi="Tahoma" w:cs="Tahoma"/>
              </w:rPr>
              <w:t>Y</w:t>
            </w:r>
          </w:p>
        </w:tc>
        <w:tc>
          <w:tcPr>
            <w:tcW w:w="567" w:type="dxa"/>
            <w:vAlign w:val="center"/>
          </w:tcPr>
          <w:p w:rsidRPr="0091694C" w:rsidR="000709E5" w:rsidP="005404CC" w:rsidRDefault="00880EA1" w14:paraId="59A571C0" w14:textId="77777777">
            <w:pPr>
              <w:jc w:val="center"/>
              <w:rPr>
                <w:rFonts w:ascii="Tahoma" w:hAnsi="Tahoma" w:cs="Tahoma"/>
              </w:rPr>
            </w:pPr>
            <w:r w:rsidRPr="00704ECA">
              <w:rPr>
                <w:rFonts w:ascii="Tahoma" w:hAnsi="Tahoma" w:cs="Tahoma"/>
                <w:highlight w:val="yellow"/>
              </w:rPr>
              <w:t>N</w:t>
            </w:r>
          </w:p>
        </w:tc>
      </w:tr>
      <w:tr w:rsidRPr="0091694C" w:rsidR="000709E5" w14:paraId="59A571C6" w14:textId="77777777">
        <w:tc>
          <w:tcPr>
            <w:tcW w:w="6912" w:type="dxa"/>
          </w:tcPr>
          <w:p w:rsidRPr="000D0073" w:rsidR="000709E5" w:rsidP="005404CC" w:rsidRDefault="000709E5" w14:paraId="59A571C2" w14:textId="77777777">
            <w:pPr>
              <w:spacing w:before="60" w:after="60"/>
              <w:rPr>
                <w:rFonts w:ascii="Tahoma" w:hAnsi="Tahoma" w:cs="Tahoma"/>
              </w:rPr>
            </w:pPr>
            <w:r w:rsidRPr="000D0073">
              <w:rPr>
                <w:rFonts w:ascii="Tahoma" w:hAnsi="Tahoma" w:cs="Tahoma"/>
              </w:rPr>
              <w:t>Will data be stored in a secure place which is inaccessible to people other than the researcher?</w:t>
            </w:r>
            <w:r w:rsidRPr="000D0073">
              <w:rPr>
                <w:rFonts w:ascii="Tahoma" w:hAnsi="Tahoma" w:cs="Tahoma"/>
              </w:rPr>
              <w:tab/>
            </w:r>
            <w:r w:rsidRPr="000D0073">
              <w:rPr>
                <w:rFonts w:ascii="Tahoma" w:hAnsi="Tahoma" w:cs="Tahoma"/>
              </w:rPr>
              <w:tab/>
            </w:r>
          </w:p>
        </w:tc>
        <w:tc>
          <w:tcPr>
            <w:tcW w:w="851" w:type="dxa"/>
            <w:vAlign w:val="center"/>
          </w:tcPr>
          <w:p w:rsidRPr="0091694C" w:rsidR="000709E5" w:rsidP="005404CC" w:rsidRDefault="000709E5" w14:paraId="59A571C3" w14:textId="77777777">
            <w:pPr>
              <w:jc w:val="center"/>
              <w:rPr>
                <w:rFonts w:ascii="Tahoma" w:hAnsi="Tahoma" w:cs="Tahoma"/>
              </w:rPr>
            </w:pPr>
          </w:p>
        </w:tc>
        <w:tc>
          <w:tcPr>
            <w:tcW w:w="567" w:type="dxa"/>
            <w:vAlign w:val="center"/>
          </w:tcPr>
          <w:p w:rsidRPr="0091694C" w:rsidR="000709E5" w:rsidP="005404CC" w:rsidRDefault="00880EA1" w14:paraId="59A571C4" w14:textId="77777777">
            <w:pPr>
              <w:jc w:val="center"/>
              <w:rPr>
                <w:rFonts w:ascii="Tahoma" w:hAnsi="Tahoma" w:cs="Tahoma"/>
              </w:rPr>
            </w:pPr>
            <w:r w:rsidRPr="00704ECA">
              <w:rPr>
                <w:rFonts w:ascii="Tahoma" w:hAnsi="Tahoma" w:cs="Tahoma"/>
                <w:highlight w:val="yellow"/>
              </w:rPr>
              <w:t>Y</w:t>
            </w:r>
          </w:p>
        </w:tc>
        <w:tc>
          <w:tcPr>
            <w:tcW w:w="567" w:type="dxa"/>
            <w:vAlign w:val="center"/>
          </w:tcPr>
          <w:p w:rsidRPr="0091694C" w:rsidR="000709E5" w:rsidP="005404CC" w:rsidRDefault="00880EA1" w14:paraId="59A571C5" w14:textId="77777777">
            <w:pPr>
              <w:jc w:val="center"/>
              <w:rPr>
                <w:rFonts w:ascii="Tahoma" w:hAnsi="Tahoma" w:cs="Tahoma"/>
              </w:rPr>
            </w:pPr>
            <w:r>
              <w:rPr>
                <w:rFonts w:ascii="Tahoma" w:hAnsi="Tahoma" w:cs="Tahoma"/>
              </w:rPr>
              <w:t>N</w:t>
            </w:r>
          </w:p>
        </w:tc>
      </w:tr>
      <w:tr w:rsidRPr="0091694C" w:rsidR="000709E5" w14:paraId="59A571CB" w14:textId="77777777">
        <w:tc>
          <w:tcPr>
            <w:tcW w:w="6912" w:type="dxa"/>
          </w:tcPr>
          <w:p w:rsidRPr="000D0073" w:rsidR="000709E5" w:rsidP="005404CC" w:rsidRDefault="000709E5" w14:paraId="59A571C7" w14:textId="77777777">
            <w:pPr>
              <w:spacing w:before="60" w:after="60"/>
              <w:rPr>
                <w:rFonts w:ascii="Tahoma" w:hAnsi="Tahoma" w:cs="Tahoma"/>
              </w:rPr>
            </w:pPr>
            <w:r w:rsidRPr="000D0073">
              <w:rPr>
                <w:rFonts w:ascii="Tahoma" w:hAnsi="Tahoma" w:cs="Tahoma"/>
              </w:rPr>
              <w:t>If participants’ identities are being recorded, will the data be coded (to disguise identity) before computer data entry?</w:t>
            </w:r>
            <w:r w:rsidRPr="000D0073">
              <w:rPr>
                <w:rFonts w:ascii="Tahoma" w:hAnsi="Tahoma" w:cs="Tahoma"/>
              </w:rPr>
              <w:tab/>
            </w:r>
          </w:p>
        </w:tc>
        <w:tc>
          <w:tcPr>
            <w:tcW w:w="851" w:type="dxa"/>
            <w:vAlign w:val="center"/>
          </w:tcPr>
          <w:p w:rsidRPr="0091694C" w:rsidR="000709E5" w:rsidP="005404CC" w:rsidRDefault="000709E5" w14:paraId="59A571C8" w14:textId="77777777">
            <w:pPr>
              <w:jc w:val="center"/>
              <w:rPr>
                <w:rFonts w:ascii="Tahoma" w:hAnsi="Tahoma" w:cs="Tahoma"/>
              </w:rPr>
            </w:pPr>
          </w:p>
        </w:tc>
        <w:tc>
          <w:tcPr>
            <w:tcW w:w="567" w:type="dxa"/>
            <w:vAlign w:val="center"/>
          </w:tcPr>
          <w:p w:rsidRPr="0091694C" w:rsidR="000709E5" w:rsidP="005404CC" w:rsidRDefault="00880EA1" w14:paraId="59A571C9" w14:textId="77777777">
            <w:pPr>
              <w:jc w:val="center"/>
              <w:rPr>
                <w:rFonts w:ascii="Tahoma" w:hAnsi="Tahoma" w:cs="Tahoma"/>
              </w:rPr>
            </w:pPr>
            <w:r w:rsidRPr="00C9355E">
              <w:rPr>
                <w:rFonts w:ascii="Tahoma" w:hAnsi="Tahoma" w:cs="Tahoma"/>
                <w:highlight w:val="yellow"/>
              </w:rPr>
              <w:t>Y</w:t>
            </w:r>
          </w:p>
        </w:tc>
        <w:tc>
          <w:tcPr>
            <w:tcW w:w="567" w:type="dxa"/>
            <w:vAlign w:val="center"/>
          </w:tcPr>
          <w:p w:rsidRPr="0091694C" w:rsidR="000709E5" w:rsidP="005404CC" w:rsidRDefault="00880EA1" w14:paraId="59A571CA" w14:textId="77777777">
            <w:pPr>
              <w:jc w:val="center"/>
              <w:rPr>
                <w:rFonts w:ascii="Tahoma" w:hAnsi="Tahoma" w:cs="Tahoma"/>
              </w:rPr>
            </w:pPr>
            <w:r>
              <w:rPr>
                <w:rFonts w:ascii="Tahoma" w:hAnsi="Tahoma" w:cs="Tahoma"/>
              </w:rPr>
              <w:t>N</w:t>
            </w:r>
          </w:p>
        </w:tc>
      </w:tr>
    </w:tbl>
    <w:p w:rsidRPr="0091694C" w:rsidR="000709E5" w:rsidP="000709E5" w:rsidRDefault="000709E5" w14:paraId="59A571CC" w14:textId="77777777">
      <w:pPr>
        <w:rPr>
          <w:rFonts w:ascii="Tahoma" w:hAnsi="Tahoma" w:cs="Tahoma"/>
        </w:rPr>
      </w:pPr>
    </w:p>
    <w:p w:rsidRPr="0091694C" w:rsidR="000709E5" w:rsidP="000709E5" w:rsidRDefault="000709E5" w14:paraId="59A571CD" w14:textId="77777777">
      <w:pPr>
        <w:rPr>
          <w:rFonts w:ascii="Tahoma" w:hAnsi="Tahoma" w:cs="Tahoma"/>
          <w:b/>
        </w:rPr>
      </w:pPr>
    </w:p>
    <w:p w:rsidRPr="0091694C" w:rsidR="000709E5" w:rsidP="000709E5" w:rsidRDefault="000709E5" w14:paraId="59A571CE" w14:textId="77777777">
      <w:pPr>
        <w:rPr>
          <w:rFonts w:ascii="Tahoma" w:hAnsi="Tahoma" w:cs="Tahoma"/>
          <w:b/>
        </w:rPr>
      </w:pPr>
      <w:r>
        <w:rPr>
          <w:rFonts w:ascii="Tahoma" w:hAnsi="Tahoma" w:cs="Tahoma"/>
          <w:b/>
        </w:rPr>
        <w:t>7</w:t>
      </w:r>
      <w:r w:rsidRPr="0091694C">
        <w:rPr>
          <w:rFonts w:ascii="Tahoma" w:hAnsi="Tahoma" w:cs="Tahoma"/>
          <w:b/>
        </w:rPr>
        <w:t xml:space="preserve">.  </w:t>
      </w:r>
      <w:r>
        <w:rPr>
          <w:rFonts w:ascii="Tahoma" w:hAnsi="Tahoma" w:cs="Tahoma"/>
          <w:b/>
        </w:rPr>
        <w:t>SUMMARY OF ETHICAL CONCERNS</w:t>
      </w:r>
    </w:p>
    <w:p w:rsidRPr="00CB7061" w:rsidR="000709E5" w:rsidP="000709E5" w:rsidRDefault="000709E5" w14:paraId="59A571CF" w14:textId="77777777">
      <w:pPr>
        <w:rPr>
          <w:rFonts w:ascii="Tahoma" w:hAnsi="Tahoma" w:cs="Tahoma"/>
          <w:b/>
        </w:rPr>
      </w:pPr>
      <w:r w:rsidRPr="00CB7061">
        <w:rPr>
          <w:rFonts w:ascii="Tahoma" w:hAnsi="Tahoma" w:cs="Tahoma"/>
          <w:b/>
        </w:rPr>
        <w:t xml:space="preserve">If any of the boxes below require ticks, </w:t>
      </w:r>
      <w:r w:rsidR="00880EA1">
        <w:rPr>
          <w:rFonts w:ascii="Tahoma" w:hAnsi="Tahoma" w:cs="Tahoma"/>
          <w:b/>
        </w:rPr>
        <w:t>more detail may be required to get ethical approval</w:t>
      </w:r>
      <w:r w:rsidRPr="00CB7061">
        <w:rPr>
          <w:rFonts w:ascii="Tahoma" w:hAnsi="Tahoma" w:cs="Tahoma"/>
          <w:b/>
        </w:rPr>
        <w:t>. If none of the boxes require ticks, then it is reasonable to expect approval.</w:t>
      </w:r>
    </w:p>
    <w:tbl>
      <w:tblPr>
        <w:tblW w:w="0" w:type="auto"/>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8330"/>
        <w:gridCol w:w="567"/>
      </w:tblGrid>
      <w:tr w:rsidRPr="0091694C" w:rsidR="000709E5" w14:paraId="59A571D2" w14:textId="77777777">
        <w:tc>
          <w:tcPr>
            <w:tcW w:w="8330" w:type="dxa"/>
          </w:tcPr>
          <w:p w:rsidRPr="0091694C" w:rsidR="000709E5" w:rsidP="005404CC" w:rsidRDefault="000709E5" w14:paraId="59A571D0" w14:textId="77777777">
            <w:pPr>
              <w:spacing w:before="120" w:after="120"/>
              <w:rPr>
                <w:rFonts w:ascii="Tahoma" w:hAnsi="Tahoma" w:cs="Tahoma"/>
              </w:rPr>
            </w:pPr>
            <w:r w:rsidRPr="0091694C">
              <w:rPr>
                <w:rFonts w:ascii="Tahoma" w:hAnsi="Tahoma" w:cs="Tahoma"/>
              </w:rPr>
              <w:t>If you have answered ‘YES’ to any of the questions in Section 1 (risks), please tick the box</w:t>
            </w:r>
            <w:r w:rsidRPr="0091694C">
              <w:rPr>
                <w:rFonts w:ascii="Tahoma" w:hAnsi="Tahoma" w:cs="Tahoma"/>
              </w:rPr>
              <w:tab/>
            </w:r>
            <w:r w:rsidRPr="0091694C">
              <w:rPr>
                <w:rFonts w:ascii="Tahoma" w:hAnsi="Tahoma" w:cs="Tahoma"/>
              </w:rPr>
              <w:t xml:space="preserve">   </w:t>
            </w:r>
          </w:p>
        </w:tc>
        <w:tc>
          <w:tcPr>
            <w:tcW w:w="567" w:type="dxa"/>
            <w:vAlign w:val="center"/>
          </w:tcPr>
          <w:p w:rsidRPr="0091694C" w:rsidR="000709E5" w:rsidP="005404CC" w:rsidRDefault="000709E5" w14:paraId="59A571D1" w14:textId="77777777">
            <w:pPr>
              <w:jc w:val="center"/>
              <w:rPr>
                <w:rFonts w:ascii="Tahoma" w:hAnsi="Tahoma" w:cs="Tahoma"/>
              </w:rPr>
            </w:pPr>
          </w:p>
        </w:tc>
      </w:tr>
      <w:tr w:rsidRPr="0091694C" w:rsidR="000709E5" w14:paraId="59A571D5" w14:textId="77777777">
        <w:tc>
          <w:tcPr>
            <w:tcW w:w="8330" w:type="dxa"/>
          </w:tcPr>
          <w:p w:rsidRPr="0091694C" w:rsidR="000709E5" w:rsidP="005404CC" w:rsidRDefault="000709E5" w14:paraId="59A571D3" w14:textId="77777777">
            <w:pPr>
              <w:spacing w:before="120" w:after="120"/>
              <w:rPr>
                <w:rFonts w:ascii="Tahoma" w:hAnsi="Tahoma" w:cs="Tahoma"/>
              </w:rPr>
            </w:pPr>
            <w:r w:rsidRPr="0091694C">
              <w:rPr>
                <w:rFonts w:ascii="Tahoma" w:hAnsi="Tahoma" w:cs="Tahoma"/>
              </w:rPr>
              <w:t>If you have answered ‘YES’ t</w:t>
            </w:r>
            <w:r>
              <w:rPr>
                <w:rFonts w:ascii="Tahoma" w:hAnsi="Tahoma" w:cs="Tahoma"/>
              </w:rPr>
              <w:t>o any of the questions in Section 2 (Disclosure/covert methods</w:t>
            </w:r>
            <w:r w:rsidRPr="0091694C">
              <w:rPr>
                <w:rFonts w:ascii="Tahoma" w:hAnsi="Tahoma" w:cs="Tahoma"/>
              </w:rPr>
              <w:t>), please tick the box</w:t>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 xml:space="preserve"> </w:t>
            </w:r>
          </w:p>
        </w:tc>
        <w:tc>
          <w:tcPr>
            <w:tcW w:w="567" w:type="dxa"/>
          </w:tcPr>
          <w:p w:rsidRPr="0091694C" w:rsidR="000709E5" w:rsidP="005404CC" w:rsidRDefault="000709E5" w14:paraId="59A571D4" w14:textId="77777777">
            <w:pPr>
              <w:rPr>
                <w:rFonts w:ascii="Tahoma" w:hAnsi="Tahoma" w:cs="Tahoma"/>
              </w:rPr>
            </w:pPr>
          </w:p>
        </w:tc>
      </w:tr>
      <w:tr w:rsidRPr="0091694C" w:rsidR="000709E5" w14:paraId="59A571D8" w14:textId="77777777">
        <w:tc>
          <w:tcPr>
            <w:tcW w:w="8330" w:type="dxa"/>
          </w:tcPr>
          <w:p w:rsidRPr="0091694C" w:rsidR="000709E5" w:rsidP="005404CC" w:rsidRDefault="000709E5" w14:paraId="59A571D6" w14:textId="77777777">
            <w:pPr>
              <w:spacing w:before="120" w:after="120"/>
              <w:rPr>
                <w:rFonts w:ascii="Tahoma" w:hAnsi="Tahoma" w:cs="Tahoma"/>
              </w:rPr>
            </w:pPr>
            <w:r w:rsidRPr="0091694C">
              <w:rPr>
                <w:rFonts w:ascii="Tahoma" w:hAnsi="Tahoma" w:cs="Tahoma"/>
              </w:rPr>
              <w:t>If you have answered ‘NO’ to any of the questions in Section 3 (debriefing), please tick the bo</w:t>
            </w:r>
            <w:r>
              <w:rPr>
                <w:rFonts w:ascii="Tahoma" w:hAnsi="Tahoma" w:cs="Tahoma"/>
              </w:rPr>
              <w:t>x</w:t>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 xml:space="preserve">   </w:t>
            </w:r>
          </w:p>
        </w:tc>
        <w:tc>
          <w:tcPr>
            <w:tcW w:w="567" w:type="dxa"/>
          </w:tcPr>
          <w:p w:rsidRPr="0091694C" w:rsidR="000709E5" w:rsidP="005404CC" w:rsidRDefault="000709E5" w14:paraId="59A571D7" w14:textId="77777777">
            <w:pPr>
              <w:rPr>
                <w:rFonts w:ascii="Tahoma" w:hAnsi="Tahoma" w:cs="Tahoma"/>
              </w:rPr>
            </w:pPr>
          </w:p>
        </w:tc>
      </w:tr>
      <w:tr w:rsidRPr="0091694C" w:rsidR="000709E5" w14:paraId="59A571DB" w14:textId="77777777">
        <w:tc>
          <w:tcPr>
            <w:tcW w:w="8330" w:type="dxa"/>
          </w:tcPr>
          <w:p w:rsidRPr="0091694C" w:rsidR="000709E5" w:rsidP="005404CC" w:rsidRDefault="000709E5" w14:paraId="59A571D9" w14:textId="77777777">
            <w:pPr>
              <w:spacing w:before="120" w:after="120"/>
              <w:rPr>
                <w:rFonts w:ascii="Tahoma" w:hAnsi="Tahoma" w:cs="Tahoma"/>
              </w:rPr>
            </w:pPr>
            <w:r w:rsidRPr="0091694C">
              <w:rPr>
                <w:rFonts w:ascii="Tahoma" w:hAnsi="Tahoma" w:cs="Tahoma"/>
              </w:rPr>
              <w:t>If you have answered ‘NO’ to any of the questions in Section 4 (consent), please tick the box</w:t>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 xml:space="preserve">   </w:t>
            </w:r>
          </w:p>
        </w:tc>
        <w:tc>
          <w:tcPr>
            <w:tcW w:w="567" w:type="dxa"/>
          </w:tcPr>
          <w:p w:rsidRPr="0091694C" w:rsidR="000709E5" w:rsidP="005404CC" w:rsidRDefault="000709E5" w14:paraId="59A571DA" w14:textId="69AD2696">
            <w:pPr>
              <w:rPr>
                <w:rFonts w:ascii="Tahoma" w:hAnsi="Tahoma" w:cs="Tahoma"/>
              </w:rPr>
            </w:pPr>
          </w:p>
        </w:tc>
      </w:tr>
      <w:tr w:rsidRPr="0091694C" w:rsidR="000709E5" w14:paraId="59A571DE" w14:textId="77777777">
        <w:tc>
          <w:tcPr>
            <w:tcW w:w="8330" w:type="dxa"/>
          </w:tcPr>
          <w:p w:rsidRPr="0091694C" w:rsidR="000709E5" w:rsidP="005404CC" w:rsidRDefault="000709E5" w14:paraId="59A571DC" w14:textId="77777777">
            <w:pPr>
              <w:spacing w:before="120" w:after="120"/>
              <w:rPr>
                <w:rFonts w:ascii="Tahoma" w:hAnsi="Tahoma" w:cs="Tahoma"/>
              </w:rPr>
            </w:pPr>
            <w:r w:rsidRPr="0091694C">
              <w:rPr>
                <w:rFonts w:ascii="Tahoma" w:hAnsi="Tahoma" w:cs="Tahoma"/>
              </w:rPr>
              <w:t>If you have answered ‘NO’ to any of the questions in Section 5 (confidentiality), please tick the box</w:t>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 xml:space="preserve">   </w:t>
            </w:r>
          </w:p>
        </w:tc>
        <w:tc>
          <w:tcPr>
            <w:tcW w:w="567" w:type="dxa"/>
            <w:vAlign w:val="center"/>
          </w:tcPr>
          <w:p w:rsidRPr="00A249FE" w:rsidR="000709E5" w:rsidP="005404CC" w:rsidRDefault="00C90F10" w14:paraId="59A571DD" w14:textId="4428BB7B">
            <w:pPr>
              <w:jc w:val="center"/>
              <w:rPr>
                <w:rFonts w:ascii="Tahoma" w:hAnsi="Tahoma" w:cs="Tahoma"/>
                <w:highlight w:val="yellow"/>
              </w:rPr>
            </w:pPr>
            <w:r w:rsidRPr="00C90F10">
              <w:rPr>
                <w:rFonts w:ascii="Tahoma" w:hAnsi="Tahoma" w:cs="Tahoma"/>
              </w:rPr>
              <w:t>×</w:t>
            </w:r>
          </w:p>
        </w:tc>
      </w:tr>
    </w:tbl>
    <w:p w:rsidR="000709E5" w:rsidP="000709E5" w:rsidRDefault="000709E5" w14:paraId="59A571DF" w14:textId="77777777">
      <w:pPr>
        <w:rPr>
          <w:rFonts w:ascii="Tahoma" w:hAnsi="Tahoma" w:cs="Tahoma"/>
          <w:b/>
          <w:sz w:val="22"/>
          <w:szCs w:val="22"/>
        </w:rPr>
      </w:pPr>
    </w:p>
    <w:p w:rsidR="00E5057B" w:rsidP="00AA481F" w:rsidRDefault="00E5057B" w14:paraId="59A571E0" w14:textId="77777777">
      <w:pPr>
        <w:rPr>
          <w:rFonts w:ascii="Verdana" w:hAnsi="Verdana"/>
          <w:b/>
          <w:sz w:val="22"/>
          <w:szCs w:val="22"/>
        </w:rPr>
      </w:pPr>
    </w:p>
    <w:p w:rsidRPr="00E5057B" w:rsidR="000709E5" w:rsidP="00E5057B" w:rsidRDefault="000709E5" w14:paraId="59A571E1" w14:textId="77777777">
      <w:pPr>
        <w:pStyle w:val="ListParagraph"/>
        <w:numPr>
          <w:ilvl w:val="0"/>
          <w:numId w:val="8"/>
        </w:numPr>
        <w:rPr>
          <w:rFonts w:ascii="Verdana" w:hAnsi="Verdana"/>
          <w:sz w:val="22"/>
          <w:szCs w:val="22"/>
        </w:rPr>
      </w:pPr>
      <w:r w:rsidRPr="00E5057B">
        <w:rPr>
          <w:rFonts w:ascii="Verdana" w:hAnsi="Verdana"/>
          <w:b/>
          <w:sz w:val="22"/>
          <w:szCs w:val="22"/>
        </w:rPr>
        <w:t>Declaration</w:t>
      </w:r>
    </w:p>
    <w:p w:rsidRPr="006B6D40" w:rsidR="000709E5" w:rsidP="000709E5" w:rsidRDefault="000709E5" w14:paraId="59A571E2" w14:textId="77777777">
      <w:pPr>
        <w:rPr>
          <w:rFonts w:ascii="Verdana" w:hAnsi="Verdana"/>
          <w:sz w:val="22"/>
          <w:szCs w:val="22"/>
        </w:rPr>
      </w:pPr>
    </w:p>
    <w:p w:rsidRPr="006B6D40" w:rsidR="000709E5" w:rsidP="000709E5" w:rsidRDefault="000709E5" w14:paraId="59A571E3" w14:textId="77777777">
      <w:pPr>
        <w:rPr>
          <w:rFonts w:ascii="Verdana" w:hAnsi="Verdana"/>
          <w:sz w:val="22"/>
          <w:szCs w:val="22"/>
        </w:rPr>
      </w:pPr>
      <w:r w:rsidRPr="006B6D40">
        <w:rPr>
          <w:rFonts w:ascii="Verdana" w:hAnsi="Verdana"/>
          <w:sz w:val="22"/>
          <w:szCs w:val="22"/>
        </w:rPr>
        <w:t>I confirm that this is an accurate record of the project to be undertaken.</w:t>
      </w:r>
    </w:p>
    <w:p w:rsidRPr="006B6D40" w:rsidR="000709E5" w:rsidP="000709E5" w:rsidRDefault="000709E5" w14:paraId="59A571E4" w14:textId="77777777">
      <w:pPr>
        <w:rPr>
          <w:rFonts w:ascii="Verdana" w:hAnsi="Verdana"/>
          <w:sz w:val="22"/>
          <w:szCs w:val="22"/>
        </w:rPr>
      </w:pPr>
    </w:p>
    <w:p w:rsidRPr="006B6D40" w:rsidR="000709E5" w:rsidP="000709E5" w:rsidRDefault="000709E5" w14:paraId="59A571E5" w14:textId="77777777">
      <w:pPr>
        <w:rPr>
          <w:rFonts w:ascii="Verdana" w:hAnsi="Verdana"/>
          <w:sz w:val="22"/>
          <w:szCs w:val="22"/>
        </w:rPr>
      </w:pPr>
      <w:r w:rsidRPr="006B6D40">
        <w:rPr>
          <w:rFonts w:ascii="Verdana" w:hAnsi="Verdana"/>
          <w:sz w:val="22"/>
          <w:szCs w:val="22"/>
        </w:rPr>
        <w:t>Student signature</w:t>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Date</w:t>
      </w:r>
    </w:p>
    <w:p w:rsidR="000709E5" w:rsidP="000709E5" w:rsidRDefault="000709E5" w14:paraId="59A571E6" w14:textId="77777777">
      <w:pPr>
        <w:rPr>
          <w:rFonts w:ascii="Verdana" w:hAnsi="Verdana"/>
          <w:sz w:val="22"/>
          <w:szCs w:val="22"/>
        </w:rPr>
      </w:pPr>
    </w:p>
    <w:p w:rsidR="000709E5" w:rsidP="00BD599F" w:rsidRDefault="00BD599F" w14:paraId="59A571E7" w14:textId="4995C598">
      <w:pPr>
        <w:tabs>
          <w:tab w:val="left" w:pos="6270"/>
        </w:tabs>
        <w:rPr>
          <w:rFonts w:ascii="Verdana" w:hAnsi="Verdana"/>
          <w:sz w:val="22"/>
          <w:szCs w:val="22"/>
        </w:rPr>
      </w:pPr>
      <w:r>
        <w:rPr>
          <w:rFonts w:ascii="Verdana" w:hAnsi="Verdana"/>
          <w:sz w:val="22"/>
          <w:szCs w:val="22"/>
        </w:rPr>
        <w:t>Elliot Byrne</w:t>
      </w:r>
      <w:r>
        <w:rPr>
          <w:rFonts w:ascii="Verdana" w:hAnsi="Verdana"/>
          <w:sz w:val="22"/>
          <w:szCs w:val="22"/>
        </w:rPr>
        <w:tab/>
      </w:r>
      <w:r>
        <w:rPr>
          <w:rFonts w:ascii="Verdana" w:hAnsi="Verdana"/>
          <w:sz w:val="22"/>
          <w:szCs w:val="22"/>
        </w:rPr>
        <w:t>06/06/2024</w:t>
      </w:r>
    </w:p>
    <w:p w:rsidRPr="006B6D40" w:rsidR="000709E5" w:rsidP="000709E5" w:rsidRDefault="000709E5" w14:paraId="59A571E8" w14:textId="77777777">
      <w:pPr>
        <w:rPr>
          <w:rFonts w:ascii="Verdana" w:hAnsi="Verdana"/>
          <w:sz w:val="22"/>
          <w:szCs w:val="22"/>
        </w:rPr>
      </w:pPr>
      <w:r w:rsidRPr="006B6D40">
        <w:rPr>
          <w:rFonts w:ascii="Verdana" w:hAnsi="Verdana"/>
          <w:sz w:val="22"/>
          <w:szCs w:val="22"/>
        </w:rPr>
        <w:t>_______________________________</w:t>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_________________</w:t>
      </w:r>
    </w:p>
    <w:p w:rsidRPr="006B6D40" w:rsidR="000709E5" w:rsidP="000709E5" w:rsidRDefault="000709E5" w14:paraId="59A571E9" w14:textId="77777777">
      <w:pPr>
        <w:rPr>
          <w:rFonts w:ascii="Verdana" w:hAnsi="Verdana"/>
          <w:sz w:val="22"/>
          <w:szCs w:val="22"/>
        </w:rPr>
      </w:pPr>
    </w:p>
    <w:p w:rsidR="008D55CC" w:rsidP="000709E5" w:rsidRDefault="000709E5" w14:paraId="59A571EA" w14:textId="77777777">
      <w:pPr>
        <w:rPr>
          <w:rFonts w:ascii="Verdana" w:hAnsi="Verdana"/>
          <w:sz w:val="22"/>
          <w:szCs w:val="22"/>
        </w:rPr>
      </w:pPr>
      <w:r w:rsidRPr="006B6D40">
        <w:rPr>
          <w:rFonts w:ascii="Verdana" w:hAnsi="Verdana"/>
          <w:sz w:val="22"/>
          <w:szCs w:val="22"/>
        </w:rPr>
        <w:t>I confirm that I have read this proposal and agree that it is a clear and accurate assessment of the project to be undertaken.</w:t>
      </w:r>
      <w:r w:rsidR="008D55CC">
        <w:rPr>
          <w:rFonts w:ascii="Verdana" w:hAnsi="Verdana"/>
          <w:sz w:val="22"/>
          <w:szCs w:val="22"/>
        </w:rPr>
        <w:t xml:space="preserve"> I have emailed a copy of this ethics form to the teaching office.</w:t>
      </w:r>
    </w:p>
    <w:p w:rsidRPr="006B6D40" w:rsidR="000709E5" w:rsidP="000709E5" w:rsidRDefault="000709E5" w14:paraId="59A571EB" w14:textId="77777777">
      <w:pPr>
        <w:rPr>
          <w:rFonts w:ascii="Verdana" w:hAnsi="Verdana"/>
          <w:sz w:val="22"/>
          <w:szCs w:val="22"/>
        </w:rPr>
      </w:pPr>
    </w:p>
    <w:p w:rsidRPr="006B6D40" w:rsidR="000709E5" w:rsidP="000709E5" w:rsidRDefault="000709E5" w14:paraId="59A571EC" w14:textId="77777777">
      <w:pPr>
        <w:rPr>
          <w:rFonts w:ascii="Verdana" w:hAnsi="Verdana"/>
          <w:sz w:val="22"/>
          <w:szCs w:val="22"/>
        </w:rPr>
      </w:pPr>
    </w:p>
    <w:p w:rsidRPr="006B6D40" w:rsidR="000709E5" w:rsidP="000709E5" w:rsidRDefault="000709E5" w14:paraId="59A571ED" w14:textId="77777777">
      <w:pPr>
        <w:rPr>
          <w:rFonts w:ascii="Verdana" w:hAnsi="Verdana"/>
          <w:sz w:val="22"/>
          <w:szCs w:val="22"/>
        </w:rPr>
      </w:pPr>
      <w:r w:rsidRPr="006B6D40">
        <w:rPr>
          <w:rFonts w:ascii="Verdana" w:hAnsi="Verdana"/>
          <w:sz w:val="22"/>
          <w:szCs w:val="22"/>
        </w:rPr>
        <w:t>Project supervisor</w:t>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Date</w:t>
      </w:r>
    </w:p>
    <w:p w:rsidR="000709E5" w:rsidP="00AA481F" w:rsidRDefault="00AA481F" w14:paraId="59A571EE" w14:textId="77777777">
      <w:pPr>
        <w:tabs>
          <w:tab w:val="left" w:pos="4692"/>
        </w:tabs>
        <w:rPr>
          <w:rFonts w:ascii="Verdana" w:hAnsi="Verdana"/>
          <w:sz w:val="22"/>
          <w:szCs w:val="22"/>
        </w:rPr>
      </w:pPr>
      <w:r>
        <w:rPr>
          <w:rFonts w:ascii="Verdana" w:hAnsi="Verdana"/>
          <w:sz w:val="22"/>
          <w:szCs w:val="22"/>
        </w:rPr>
        <w:tab/>
      </w:r>
    </w:p>
    <w:p w:rsidR="000709E5" w:rsidP="000709E5" w:rsidRDefault="00582C30" w14:paraId="59A571EF" w14:textId="1E332E84">
      <w:pPr>
        <w:rPr>
          <w:rFonts w:ascii="Verdana" w:hAnsi="Verdana"/>
          <w:sz w:val="22"/>
          <w:szCs w:val="22"/>
        </w:rPr>
      </w:pPr>
      <w:ins w:author="Friday, Adrian" w:date="2024-06-07T08:12:00Z" w:id="9">
        <w:r>
          <w:rPr>
            <w:rFonts w:ascii="Verdana" w:hAnsi="Verdana"/>
            <w:sz w:val="22"/>
            <w:szCs w:val="22"/>
          </w:rPr>
          <w:t>Adrian Friday</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6.6.2024</w:t>
        </w:r>
      </w:ins>
    </w:p>
    <w:p w:rsidRPr="000709E5" w:rsidR="000709E5" w:rsidP="000709E5" w:rsidRDefault="000709E5" w14:paraId="59A571F0" w14:textId="77777777">
      <w:pPr>
        <w:rPr>
          <w:rFonts w:ascii="Verdana" w:hAnsi="Verdana"/>
          <w:sz w:val="22"/>
          <w:szCs w:val="22"/>
        </w:rPr>
      </w:pPr>
      <w:r w:rsidRPr="006B6D40">
        <w:rPr>
          <w:rFonts w:ascii="Verdana" w:hAnsi="Verdana"/>
          <w:sz w:val="22"/>
          <w:szCs w:val="22"/>
        </w:rPr>
        <w:t>___________________________</w:t>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_________________</w:t>
      </w:r>
    </w:p>
    <w:sectPr w:rsidRPr="000709E5" w:rsidR="000709E5" w:rsidSect="00003308">
      <w:headerReference w:type="even" r:id="rId13"/>
      <w:headerReference w:type="default" r:id="rId14"/>
      <w:footerReference w:type="default" r:id="rId15"/>
      <w:pgSz w:w="11900" w:h="16840" w:orient="portrait"/>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F" w:author="Friday, Adrian" w:date="2024-06-07T08:12:00Z" w:id="6">
    <w:p w:rsidR="00582C30" w:rsidP="00582C30" w:rsidRDefault="00582C30" w14:paraId="403A72FA" w14:textId="77777777">
      <w:r>
        <w:rPr>
          <w:rStyle w:val="CommentReference"/>
        </w:rPr>
        <w:annotationRef/>
      </w:r>
      <w:r>
        <w:rPr>
          <w:color w:val="000000"/>
          <w:sz w:val="20"/>
          <w:szCs w:val="20"/>
        </w:rPr>
        <w:t>Young adults/ digital natives, or similar ?</w:t>
      </w:r>
    </w:p>
  </w:comment>
  <w:comment w:initials="AF" w:author="Friday, Adrian" w:date="2024-06-07T08:11:00Z" w:id="7">
    <w:p w:rsidR="00582C30" w:rsidP="00582C30" w:rsidRDefault="00582C30" w14:paraId="3D93C92A" w14:textId="7CD2FB4F">
      <w:r>
        <w:rPr>
          <w:rStyle w:val="CommentReference"/>
        </w:rPr>
        <w:annotationRef/>
      </w:r>
      <w:r>
        <w:rPr>
          <w:color w:val="000000"/>
          <w:sz w:val="20"/>
          <w:szCs w:val="20"/>
        </w:rPr>
        <w:t>Seems unnecessarily constrained?</w:t>
      </w:r>
    </w:p>
  </w:comment>
  <w:comment w:initials="AF" w:author="Friday, Adrian" w:date="2024-06-07T08:12:00Z" w:id="8">
    <w:p w:rsidR="00582C30" w:rsidP="00582C30" w:rsidRDefault="00582C30" w14:paraId="06B0FD70" w14:textId="77777777">
      <w:r>
        <w:rPr>
          <w:rStyle w:val="CommentReference"/>
        </w:rPr>
        <w:annotationRef/>
      </w:r>
      <w:r>
        <w:rPr>
          <w:color w:val="000000"/>
          <w:sz w:val="20"/>
          <w:szCs w:val="20"/>
        </w:rPr>
        <w:t>Opportunity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A72FA" w15:done="0"/>
  <w15:commentEx w15:paraId="3D93C92A" w15:done="0"/>
  <w15:commentEx w15:paraId="06B0FD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344301" w16cex:dateUtc="2024-06-07T07:12:00Z"/>
  <w16cex:commentExtensible w16cex:durableId="17442742" w16cex:dateUtc="2024-06-07T07:11:00Z"/>
  <w16cex:commentExtensible w16cex:durableId="30E27D2B" w16cex:dateUtc="2024-06-07T0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A72FA" w16cid:durableId="53344301"/>
  <w16cid:commentId w16cid:paraId="3D93C92A" w16cid:durableId="17442742"/>
  <w16cid:commentId w16cid:paraId="06B0FD70" w16cid:durableId="30E27D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5E8" w:rsidRDefault="004125E8" w14:paraId="4C5182B5" w14:textId="77777777">
      <w:r>
        <w:separator/>
      </w:r>
    </w:p>
  </w:endnote>
  <w:endnote w:type="continuationSeparator" w:id="0">
    <w:p w:rsidR="004125E8" w:rsidRDefault="004125E8" w14:paraId="7DCEE8F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10A0" w:rsidR="005404CC" w:rsidP="00AA481F" w:rsidRDefault="005404CC" w14:paraId="59A571F9" w14:textId="77777777">
    <w:pPr>
      <w:pStyle w:val="Footer"/>
      <w:rPr>
        <w:rFonts w:ascii="Tahoma" w:hAnsi="Tahoma" w:cs="Tahoma"/>
      </w:rPr>
    </w:pPr>
    <w:r w:rsidRPr="00FE10A0">
      <w:rPr>
        <w:rFonts w:ascii="Tahoma" w:hAnsi="Tahoma" w:cs="Tahoma"/>
      </w:rPr>
      <w:t xml:space="preserve">When completed this form </w:t>
    </w:r>
    <w:r w:rsidRPr="00FE10A0">
      <w:rPr>
        <w:rFonts w:ascii="Tahoma" w:hAnsi="Tahoma" w:cs="Tahoma"/>
        <w:b/>
      </w:rPr>
      <w:t>MUST</w:t>
    </w:r>
    <w:r w:rsidRPr="00FE10A0">
      <w:rPr>
        <w:rFonts w:ascii="Tahoma" w:hAnsi="Tahoma" w:cs="Tahoma"/>
      </w:rPr>
      <w:t xml:space="preserve"> be countersigned by your supervisor.  </w:t>
    </w:r>
    <w:r>
      <w:rPr>
        <w:rFonts w:ascii="Tahoma" w:hAnsi="Tahoma" w:cs="Tahoma"/>
      </w:rPr>
      <w:t xml:space="preserve">A signed copy should be kept on file by the School. </w:t>
    </w:r>
    <w:r w:rsidRPr="00FE10A0">
      <w:rPr>
        <w:rFonts w:ascii="Tahoma" w:hAnsi="Tahoma" w:cs="Tahoma"/>
      </w:rPr>
      <w:t xml:space="preserve">You </w:t>
    </w:r>
    <w:r>
      <w:rPr>
        <w:rFonts w:ascii="Tahoma" w:hAnsi="Tahoma" w:cs="Tahoma"/>
      </w:rPr>
      <w:t>are also advised</w:t>
    </w:r>
    <w:r w:rsidRPr="00FE10A0">
      <w:rPr>
        <w:rFonts w:ascii="Tahoma" w:hAnsi="Tahoma" w:cs="Tahoma"/>
      </w:rPr>
      <w:t xml:space="preserve"> keep a signed copy for your own records.  </w:t>
    </w:r>
  </w:p>
  <w:p w:rsidR="005404CC" w:rsidRDefault="005404CC" w14:paraId="59A571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5E8" w:rsidRDefault="004125E8" w14:paraId="64ABD51E" w14:textId="77777777">
      <w:r>
        <w:separator/>
      </w:r>
    </w:p>
  </w:footnote>
  <w:footnote w:type="continuationSeparator" w:id="0">
    <w:p w:rsidR="004125E8" w:rsidRDefault="004125E8" w14:paraId="576085E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4CC" w:rsidP="005404CC" w:rsidRDefault="005404CC" w14:paraId="59A571F5" w14:textId="77777777">
    <w:pPr>
      <w:pStyle w:val="Header"/>
      <w:framePr w:wrap="around" w:hAnchor="margin" w:vAnchor="text" w:xAlign="right" w:y="1"/>
      <w:rPr>
        <w:rStyle w:val="PageNumber"/>
        <w:rFonts w:eastAsiaTheme="minorHAnsi" w:cstheme="minorBidi"/>
      </w:rPr>
    </w:pPr>
    <w:r>
      <w:rPr>
        <w:rStyle w:val="PageNumber"/>
      </w:rPr>
      <w:fldChar w:fldCharType="begin"/>
    </w:r>
    <w:r>
      <w:rPr>
        <w:rStyle w:val="PageNumber"/>
      </w:rPr>
      <w:instrText xml:space="preserve">PAGE  </w:instrText>
    </w:r>
    <w:r>
      <w:rPr>
        <w:rStyle w:val="PageNumber"/>
      </w:rPr>
      <w:fldChar w:fldCharType="end"/>
    </w:r>
  </w:p>
  <w:p w:rsidR="005404CC" w:rsidP="00EF0BE5" w:rsidRDefault="005404CC" w14:paraId="59A571F6"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4CC" w:rsidP="005404CC" w:rsidRDefault="005404CC" w14:paraId="59A571F7" w14:textId="77777777">
    <w:pPr>
      <w:pStyle w:val="Header"/>
      <w:framePr w:wrap="around" w:hAnchor="margin" w:vAnchor="text" w:xAlign="right" w:y="1"/>
      <w:rPr>
        <w:rStyle w:val="PageNumber"/>
        <w:rFonts w:eastAsiaTheme="minorHAnsi" w:cstheme="minorBidi"/>
      </w:rPr>
    </w:pPr>
    <w:r>
      <w:rPr>
        <w:rStyle w:val="PageNumber"/>
      </w:rPr>
      <w:fldChar w:fldCharType="begin"/>
    </w:r>
    <w:r>
      <w:rPr>
        <w:rStyle w:val="PageNumber"/>
      </w:rPr>
      <w:instrText xml:space="preserve">PAGE  </w:instrText>
    </w:r>
    <w:r>
      <w:rPr>
        <w:rStyle w:val="PageNumber"/>
      </w:rPr>
      <w:fldChar w:fldCharType="separate"/>
    </w:r>
    <w:r w:rsidR="00DC5883">
      <w:rPr>
        <w:rStyle w:val="PageNumber"/>
        <w:noProof/>
      </w:rPr>
      <w:t>1</w:t>
    </w:r>
    <w:r>
      <w:rPr>
        <w:rStyle w:val="PageNumber"/>
      </w:rPr>
      <w:fldChar w:fldCharType="end"/>
    </w:r>
  </w:p>
  <w:p w:rsidRPr="00EF0BE5" w:rsidR="005404CC" w:rsidP="003B3453" w:rsidRDefault="005404CC" w14:paraId="59A571F8" w14:textId="77777777">
    <w:pPr>
      <w:pStyle w:val="Header"/>
      <w:tabs>
        <w:tab w:val="clear" w:pos="4153"/>
        <w:tab w:val="clear" w:pos="8306"/>
        <w:tab w:val="left" w:pos="2112"/>
      </w:tabs>
      <w:ind w:right="360"/>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7CF"/>
    <w:multiLevelType w:val="hybridMultilevel"/>
    <w:tmpl w:val="8548899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68D30B8"/>
    <w:multiLevelType w:val="hybridMultilevel"/>
    <w:tmpl w:val="81B6BC7C"/>
    <w:lvl w:ilvl="0" w:tplc="0409000D">
      <w:start w:val="1"/>
      <w:numFmt w:val="bullet"/>
      <w:lvlText w:val=""/>
      <w:lvlJc w:val="left"/>
      <w:pPr>
        <w:ind w:left="1287" w:hanging="360"/>
      </w:pPr>
      <w:rPr>
        <w:rFonts w:hint="default" w:ascii="Wingdings" w:hAnsi="Wingdings"/>
      </w:rPr>
    </w:lvl>
    <w:lvl w:ilvl="1" w:tplc="04090003" w:tentative="1">
      <w:start w:val="1"/>
      <w:numFmt w:val="bullet"/>
      <w:lvlText w:val="o"/>
      <w:lvlJc w:val="left"/>
      <w:pPr>
        <w:ind w:left="2007" w:hanging="360"/>
      </w:pPr>
      <w:rPr>
        <w:rFonts w:hint="default" w:ascii="Courier" w:hAnsi="Courier"/>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w:hAnsi="Courier"/>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w:hAnsi="Courier"/>
      </w:rPr>
    </w:lvl>
    <w:lvl w:ilvl="8" w:tplc="04090005" w:tentative="1">
      <w:start w:val="1"/>
      <w:numFmt w:val="bullet"/>
      <w:lvlText w:val=""/>
      <w:lvlJc w:val="left"/>
      <w:pPr>
        <w:ind w:left="7047" w:hanging="360"/>
      </w:pPr>
      <w:rPr>
        <w:rFonts w:hint="default" w:ascii="Wingdings" w:hAnsi="Wingdings"/>
      </w:rPr>
    </w:lvl>
  </w:abstractNum>
  <w:abstractNum w:abstractNumId="2" w15:restartNumberingAfterBreak="0">
    <w:nsid w:val="29903C20"/>
    <w:multiLevelType w:val="hybridMultilevel"/>
    <w:tmpl w:val="4B1CEC4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47286F"/>
    <w:multiLevelType w:val="hybridMultilevel"/>
    <w:tmpl w:val="B1909592"/>
    <w:lvl w:ilvl="0" w:tplc="0409000D">
      <w:start w:val="1"/>
      <w:numFmt w:val="bullet"/>
      <w:lvlText w:val=""/>
      <w:lvlJc w:val="left"/>
      <w:pPr>
        <w:ind w:left="1287" w:hanging="360"/>
      </w:pPr>
      <w:rPr>
        <w:rFonts w:hint="default" w:ascii="Wingdings" w:hAnsi="Wingdings"/>
      </w:rPr>
    </w:lvl>
    <w:lvl w:ilvl="1" w:tplc="04090003" w:tentative="1">
      <w:start w:val="1"/>
      <w:numFmt w:val="bullet"/>
      <w:lvlText w:val="o"/>
      <w:lvlJc w:val="left"/>
      <w:pPr>
        <w:ind w:left="2007" w:hanging="360"/>
      </w:pPr>
      <w:rPr>
        <w:rFonts w:hint="default" w:ascii="Courier" w:hAnsi="Courier"/>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w:hAnsi="Courier"/>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w:hAnsi="Courier"/>
      </w:rPr>
    </w:lvl>
    <w:lvl w:ilvl="8" w:tplc="04090005" w:tentative="1">
      <w:start w:val="1"/>
      <w:numFmt w:val="bullet"/>
      <w:lvlText w:val=""/>
      <w:lvlJc w:val="left"/>
      <w:pPr>
        <w:ind w:left="7047" w:hanging="360"/>
      </w:pPr>
      <w:rPr>
        <w:rFonts w:hint="default" w:ascii="Wingdings" w:hAnsi="Wingdings"/>
      </w:rPr>
    </w:lvl>
  </w:abstractNum>
  <w:abstractNum w:abstractNumId="4" w15:restartNumberingAfterBreak="0">
    <w:nsid w:val="3FD92536"/>
    <w:multiLevelType w:val="hybridMultilevel"/>
    <w:tmpl w:val="75E43562"/>
    <w:lvl w:ilvl="0" w:tplc="DBDADECA">
      <w:start w:val="8"/>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302422E"/>
    <w:multiLevelType w:val="hybridMultilevel"/>
    <w:tmpl w:val="4CD60966"/>
    <w:lvl w:ilvl="0" w:tplc="56B84D3C">
      <w:start w:val="9"/>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6A6ACE"/>
    <w:multiLevelType w:val="hybridMultilevel"/>
    <w:tmpl w:val="4B1CEC4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8A56E2"/>
    <w:multiLevelType w:val="hybridMultilevel"/>
    <w:tmpl w:val="1D2A33D2"/>
    <w:lvl w:ilvl="0" w:tplc="48204414">
      <w:start w:val="8"/>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48407044">
    <w:abstractNumId w:val="3"/>
  </w:num>
  <w:num w:numId="2" w16cid:durableId="1326739569">
    <w:abstractNumId w:val="1"/>
  </w:num>
  <w:num w:numId="3" w16cid:durableId="2063865340">
    <w:abstractNumId w:val="2"/>
  </w:num>
  <w:num w:numId="4" w16cid:durableId="1580552441">
    <w:abstractNumId w:val="0"/>
  </w:num>
  <w:num w:numId="5" w16cid:durableId="1662276187">
    <w:abstractNumId w:val="6"/>
  </w:num>
  <w:num w:numId="6" w16cid:durableId="1531189492">
    <w:abstractNumId w:val="5"/>
  </w:num>
  <w:num w:numId="7" w16cid:durableId="529804375">
    <w:abstractNumId w:val="7"/>
  </w:num>
  <w:num w:numId="8" w16cid:durableId="141527387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iday, Adrian">
    <w15:presenceInfo w15:providerId="AD" w15:userId="S::friday@lancaster.ac.uk::e53c95eb-aa7e-4937-a3b7-88545a661b7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40"/>
  <w:embedSystemFonts/>
  <w:trackRevisions w:val="false"/>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308"/>
    <w:rsid w:val="00003308"/>
    <w:rsid w:val="00057FBE"/>
    <w:rsid w:val="000709E5"/>
    <w:rsid w:val="0008402D"/>
    <w:rsid w:val="00092CCA"/>
    <w:rsid w:val="000F1DC2"/>
    <w:rsid w:val="00102509"/>
    <w:rsid w:val="00123059"/>
    <w:rsid w:val="0017332F"/>
    <w:rsid w:val="001A116A"/>
    <w:rsid w:val="001B3590"/>
    <w:rsid w:val="002805C2"/>
    <w:rsid w:val="002D72DB"/>
    <w:rsid w:val="002D78FD"/>
    <w:rsid w:val="002F2C13"/>
    <w:rsid w:val="00300139"/>
    <w:rsid w:val="00304955"/>
    <w:rsid w:val="003B2296"/>
    <w:rsid w:val="003B3453"/>
    <w:rsid w:val="003D433B"/>
    <w:rsid w:val="0041094F"/>
    <w:rsid w:val="004125E8"/>
    <w:rsid w:val="00445468"/>
    <w:rsid w:val="00462913"/>
    <w:rsid w:val="004A1491"/>
    <w:rsid w:val="004A5F2F"/>
    <w:rsid w:val="004C115F"/>
    <w:rsid w:val="004C2D8F"/>
    <w:rsid w:val="00512E76"/>
    <w:rsid w:val="00521586"/>
    <w:rsid w:val="005404CC"/>
    <w:rsid w:val="0055355D"/>
    <w:rsid w:val="00576D78"/>
    <w:rsid w:val="00582C30"/>
    <w:rsid w:val="005A5535"/>
    <w:rsid w:val="005F4529"/>
    <w:rsid w:val="006B6D40"/>
    <w:rsid w:val="006D21B6"/>
    <w:rsid w:val="00704ECA"/>
    <w:rsid w:val="00736CAD"/>
    <w:rsid w:val="00751BDD"/>
    <w:rsid w:val="00784448"/>
    <w:rsid w:val="007A046E"/>
    <w:rsid w:val="007A4BAF"/>
    <w:rsid w:val="007B6BCB"/>
    <w:rsid w:val="00805ED3"/>
    <w:rsid w:val="008378CC"/>
    <w:rsid w:val="00854218"/>
    <w:rsid w:val="0085634F"/>
    <w:rsid w:val="00880EA1"/>
    <w:rsid w:val="008D55CC"/>
    <w:rsid w:val="008F3000"/>
    <w:rsid w:val="009F428D"/>
    <w:rsid w:val="00A17CA8"/>
    <w:rsid w:val="00A368B7"/>
    <w:rsid w:val="00A61EB1"/>
    <w:rsid w:val="00A64E80"/>
    <w:rsid w:val="00AA2EDB"/>
    <w:rsid w:val="00AA481F"/>
    <w:rsid w:val="00AD4CDE"/>
    <w:rsid w:val="00B92971"/>
    <w:rsid w:val="00BD599F"/>
    <w:rsid w:val="00BF60A0"/>
    <w:rsid w:val="00C00FAB"/>
    <w:rsid w:val="00C11B73"/>
    <w:rsid w:val="00C1249A"/>
    <w:rsid w:val="00C42980"/>
    <w:rsid w:val="00C53E6F"/>
    <w:rsid w:val="00C90F10"/>
    <w:rsid w:val="00C9355E"/>
    <w:rsid w:val="00D46FD8"/>
    <w:rsid w:val="00D634A7"/>
    <w:rsid w:val="00D664D8"/>
    <w:rsid w:val="00DC5883"/>
    <w:rsid w:val="00DD113D"/>
    <w:rsid w:val="00E5057B"/>
    <w:rsid w:val="00E906C5"/>
    <w:rsid w:val="00EB3A0B"/>
    <w:rsid w:val="00EB5256"/>
    <w:rsid w:val="00EF0BE5"/>
    <w:rsid w:val="00FD2FEB"/>
    <w:rsid w:val="062F58CA"/>
    <w:rsid w:val="089209CF"/>
    <w:rsid w:val="0E61EED5"/>
    <w:rsid w:val="1A93EB8B"/>
    <w:rsid w:val="1C9E7E35"/>
    <w:rsid w:val="42A55AB4"/>
    <w:rsid w:val="5D3CFB5A"/>
    <w:rsid w:val="5ED8CBBB"/>
    <w:rsid w:val="6581CB62"/>
    <w:rsid w:val="689ECAAB"/>
    <w:rsid w:val="7958309B"/>
  </w:rsids>
  <m:mathPr>
    <m:mathFont m:val="Cambria Math"/>
    <m:brkBin m:val="before"/>
    <m:brkBinSub m:val="--"/>
    <m:smallFrac/>
    <m:dispDef/>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A570F1"/>
  <w15:docId w15:val="{FA44AD2F-C25A-46A7-81E4-C4B11D5AC4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0" w:defSemiHidden="0" w:defUnhideWhenUsed="0" w:defQFormat="0" w:count="376">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52F1C"/>
    <w:rPr>
      <w:rFonts w:ascii="Times New Roman" w:hAnsi="Times New Roman"/>
    </w:rPr>
  </w:style>
  <w:style w:type="paragraph" w:styleId="Heading1">
    <w:name w:val="heading 1"/>
    <w:basedOn w:val="Normal"/>
    <w:next w:val="Normal"/>
    <w:link w:val="Heading1Char"/>
    <w:qFormat/>
    <w:rsid w:val="00003308"/>
    <w:pPr>
      <w:keepNext/>
      <w:outlineLvl w:val="0"/>
    </w:pPr>
    <w:rPr>
      <w:rFonts w:eastAsia="Times New Roman" w:cs="Tahoma"/>
      <w:b/>
      <w:i/>
      <w:iCs/>
      <w:szCs w:val="22"/>
    </w:rPr>
  </w:style>
  <w:style w:type="paragraph" w:styleId="Heading3">
    <w:name w:val="heading 3"/>
    <w:basedOn w:val="Normal"/>
    <w:next w:val="Normal"/>
    <w:link w:val="Heading3Char"/>
    <w:qFormat/>
    <w:rsid w:val="00003308"/>
    <w:pPr>
      <w:keepNext/>
      <w:outlineLvl w:val="2"/>
    </w:pPr>
    <w:rPr>
      <w:rFonts w:eastAsia="Times New Roman" w:cs="Tahoma"/>
      <w:b/>
      <w:i/>
      <w:iCs/>
      <w:sz w:val="26"/>
      <w:szCs w:val="22"/>
    </w:rPr>
  </w:style>
  <w:style w:type="paragraph" w:styleId="Heading4">
    <w:name w:val="heading 4"/>
    <w:basedOn w:val="Normal"/>
    <w:next w:val="Normal"/>
    <w:link w:val="Heading4Char"/>
    <w:qFormat/>
    <w:rsid w:val="00003308"/>
    <w:pPr>
      <w:keepNext/>
      <w:outlineLvl w:val="3"/>
    </w:pPr>
    <w:rPr>
      <w:rFonts w:eastAsia="Times New Roman" w:cs="Times New Roman"/>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003308"/>
    <w:rPr>
      <w:rFonts w:ascii="Times New Roman" w:hAnsi="Times New Roman" w:eastAsia="Times New Roman" w:cs="Tahoma"/>
      <w:b/>
      <w:i/>
      <w:iCs/>
      <w:sz w:val="24"/>
      <w:szCs w:val="22"/>
    </w:rPr>
  </w:style>
  <w:style w:type="character" w:styleId="Heading3Char" w:customStyle="1">
    <w:name w:val="Heading 3 Char"/>
    <w:basedOn w:val="DefaultParagraphFont"/>
    <w:link w:val="Heading3"/>
    <w:rsid w:val="00003308"/>
    <w:rPr>
      <w:rFonts w:ascii="Times New Roman" w:hAnsi="Times New Roman" w:eastAsia="Times New Roman" w:cs="Tahoma"/>
      <w:b/>
      <w:i/>
      <w:iCs/>
      <w:sz w:val="26"/>
      <w:szCs w:val="22"/>
    </w:rPr>
  </w:style>
  <w:style w:type="character" w:styleId="Heading4Char" w:customStyle="1">
    <w:name w:val="Heading 4 Char"/>
    <w:basedOn w:val="DefaultParagraphFont"/>
    <w:link w:val="Heading4"/>
    <w:rsid w:val="00003308"/>
    <w:rPr>
      <w:rFonts w:ascii="Times New Roman" w:hAnsi="Times New Roman" w:eastAsia="Times New Roman" w:cs="Times New Roman"/>
      <w:b/>
      <w:bCs/>
      <w:sz w:val="24"/>
      <w:szCs w:val="24"/>
    </w:rPr>
  </w:style>
  <w:style w:type="paragraph" w:styleId="Title">
    <w:name w:val="Title"/>
    <w:basedOn w:val="Normal"/>
    <w:link w:val="TitleChar"/>
    <w:qFormat/>
    <w:rsid w:val="00003308"/>
    <w:pPr>
      <w:jc w:val="center"/>
    </w:pPr>
    <w:rPr>
      <w:rFonts w:eastAsia="Times New Roman" w:cs="Tahoma"/>
      <w:b/>
      <w:szCs w:val="22"/>
      <w:u w:val="single"/>
    </w:rPr>
  </w:style>
  <w:style w:type="character" w:styleId="TitleChar" w:customStyle="1">
    <w:name w:val="Title Char"/>
    <w:basedOn w:val="DefaultParagraphFont"/>
    <w:link w:val="Title"/>
    <w:rsid w:val="00003308"/>
    <w:rPr>
      <w:rFonts w:ascii="Times New Roman" w:hAnsi="Times New Roman" w:eastAsia="Times New Roman" w:cs="Tahoma"/>
      <w:b/>
      <w:sz w:val="24"/>
      <w:szCs w:val="22"/>
      <w:u w:val="single"/>
    </w:rPr>
  </w:style>
  <w:style w:type="paragraph" w:styleId="Header">
    <w:name w:val="header"/>
    <w:basedOn w:val="Normal"/>
    <w:link w:val="HeaderChar"/>
    <w:rsid w:val="00003308"/>
    <w:pPr>
      <w:tabs>
        <w:tab w:val="center" w:pos="4153"/>
        <w:tab w:val="right" w:pos="8306"/>
      </w:tabs>
    </w:pPr>
    <w:rPr>
      <w:rFonts w:eastAsia="Times New Roman" w:cs="Times New Roman"/>
    </w:rPr>
  </w:style>
  <w:style w:type="character" w:styleId="HeaderChar" w:customStyle="1">
    <w:name w:val="Header Char"/>
    <w:basedOn w:val="DefaultParagraphFont"/>
    <w:link w:val="Header"/>
    <w:rsid w:val="00003308"/>
    <w:rPr>
      <w:rFonts w:ascii="Times New Roman" w:hAnsi="Times New Roman" w:eastAsia="Times New Roman" w:cs="Times New Roman"/>
      <w:sz w:val="24"/>
      <w:szCs w:val="24"/>
    </w:rPr>
  </w:style>
  <w:style w:type="paragraph" w:styleId="ListParagraph">
    <w:name w:val="List Paragraph"/>
    <w:basedOn w:val="Normal"/>
    <w:uiPriority w:val="34"/>
    <w:qFormat/>
    <w:rsid w:val="00003308"/>
    <w:pPr>
      <w:ind w:left="720"/>
      <w:contextualSpacing/>
    </w:pPr>
  </w:style>
  <w:style w:type="paragraph" w:styleId="Footer">
    <w:name w:val="footer"/>
    <w:basedOn w:val="Normal"/>
    <w:link w:val="FooterChar"/>
    <w:uiPriority w:val="99"/>
    <w:unhideWhenUsed/>
    <w:rsid w:val="00EF0BE5"/>
    <w:pPr>
      <w:tabs>
        <w:tab w:val="center" w:pos="4320"/>
        <w:tab w:val="right" w:pos="8640"/>
      </w:tabs>
    </w:pPr>
  </w:style>
  <w:style w:type="character" w:styleId="FooterChar" w:customStyle="1">
    <w:name w:val="Footer Char"/>
    <w:basedOn w:val="DefaultParagraphFont"/>
    <w:link w:val="Footer"/>
    <w:uiPriority w:val="99"/>
    <w:rsid w:val="00EF0BE5"/>
    <w:rPr>
      <w:rFonts w:ascii="Times New Roman" w:hAnsi="Times New Roman"/>
      <w:sz w:val="24"/>
      <w:szCs w:val="24"/>
    </w:rPr>
  </w:style>
  <w:style w:type="character" w:styleId="PageNumber">
    <w:name w:val="page number"/>
    <w:basedOn w:val="DefaultParagraphFont"/>
    <w:uiPriority w:val="99"/>
    <w:semiHidden/>
    <w:unhideWhenUsed/>
    <w:rsid w:val="00EF0BE5"/>
  </w:style>
  <w:style w:type="paragraph" w:styleId="FootnoteText">
    <w:name w:val="footnote text"/>
    <w:basedOn w:val="Normal"/>
    <w:link w:val="FootnoteTextChar"/>
    <w:rsid w:val="00AA481F"/>
    <w:rPr>
      <w:sz w:val="20"/>
      <w:szCs w:val="20"/>
    </w:rPr>
  </w:style>
  <w:style w:type="character" w:styleId="FootnoteTextChar" w:customStyle="1">
    <w:name w:val="Footnote Text Char"/>
    <w:basedOn w:val="DefaultParagraphFont"/>
    <w:link w:val="FootnoteText"/>
    <w:rsid w:val="00AA481F"/>
    <w:rPr>
      <w:rFonts w:ascii="Times New Roman" w:hAnsi="Times New Roman"/>
      <w:sz w:val="20"/>
      <w:szCs w:val="20"/>
    </w:rPr>
  </w:style>
  <w:style w:type="character" w:styleId="FootnoteReference">
    <w:name w:val="footnote reference"/>
    <w:basedOn w:val="DefaultParagraphFont"/>
    <w:rsid w:val="00AA481F"/>
    <w:rPr>
      <w:vertAlign w:val="superscript"/>
    </w:rPr>
  </w:style>
  <w:style w:type="paragraph" w:styleId="BalloonText">
    <w:name w:val="Balloon Text"/>
    <w:basedOn w:val="Normal"/>
    <w:link w:val="BalloonTextChar"/>
    <w:rsid w:val="00AA481F"/>
    <w:rPr>
      <w:rFonts w:ascii="Tahoma" w:hAnsi="Tahoma" w:cs="Tahoma"/>
      <w:sz w:val="16"/>
      <w:szCs w:val="16"/>
    </w:rPr>
  </w:style>
  <w:style w:type="character" w:styleId="BalloonTextChar" w:customStyle="1">
    <w:name w:val="Balloon Text Char"/>
    <w:basedOn w:val="DefaultParagraphFont"/>
    <w:link w:val="BalloonText"/>
    <w:rsid w:val="00AA481F"/>
    <w:rPr>
      <w:rFonts w:ascii="Tahoma" w:hAnsi="Tahoma" w:cs="Tahoma"/>
      <w:sz w:val="16"/>
      <w:szCs w:val="16"/>
    </w:rPr>
  </w:style>
  <w:style w:type="character" w:styleId="Hyperlink">
    <w:name w:val="Hyperlink"/>
    <w:basedOn w:val="DefaultParagraphFont"/>
    <w:uiPriority w:val="99"/>
    <w:unhideWhenUsed/>
    <w:rsid w:val="00DC5883"/>
    <w:rPr>
      <w:color w:val="0000FF"/>
      <w:u w:val="single"/>
    </w:rPr>
  </w:style>
  <w:style w:type="paragraph" w:styleId="Revision">
    <w:name w:val="Revision"/>
    <w:hidden/>
    <w:rsid w:val="00582C30"/>
    <w:rPr>
      <w:rFonts w:ascii="Times New Roman" w:hAnsi="Times New Roman"/>
    </w:rPr>
  </w:style>
  <w:style w:type="character" w:styleId="CommentReference">
    <w:name w:val="annotation reference"/>
    <w:basedOn w:val="DefaultParagraphFont"/>
    <w:rsid w:val="00582C30"/>
    <w:rPr>
      <w:sz w:val="16"/>
      <w:szCs w:val="16"/>
    </w:rPr>
  </w:style>
  <w:style w:type="paragraph" w:styleId="CommentText">
    <w:name w:val="annotation text"/>
    <w:basedOn w:val="Normal"/>
    <w:link w:val="CommentTextChar"/>
    <w:rsid w:val="00582C30"/>
    <w:rPr>
      <w:sz w:val="20"/>
      <w:szCs w:val="20"/>
    </w:rPr>
  </w:style>
  <w:style w:type="character" w:styleId="CommentTextChar" w:customStyle="1">
    <w:name w:val="Comment Text Char"/>
    <w:basedOn w:val="DefaultParagraphFont"/>
    <w:link w:val="CommentText"/>
    <w:rsid w:val="00582C30"/>
    <w:rPr>
      <w:rFonts w:ascii="Times New Roman" w:hAnsi="Times New Roman"/>
      <w:sz w:val="20"/>
      <w:szCs w:val="20"/>
    </w:rPr>
  </w:style>
  <w:style w:type="paragraph" w:styleId="CommentSubject">
    <w:name w:val="annotation subject"/>
    <w:basedOn w:val="CommentText"/>
    <w:next w:val="CommentText"/>
    <w:link w:val="CommentSubjectChar"/>
    <w:rsid w:val="00582C30"/>
    <w:rPr>
      <w:b/>
      <w:bCs/>
    </w:rPr>
  </w:style>
  <w:style w:type="character" w:styleId="CommentSubjectChar" w:customStyle="1">
    <w:name w:val="Comment Subject Char"/>
    <w:basedOn w:val="CommentTextChar"/>
    <w:link w:val="CommentSubject"/>
    <w:rsid w:val="00582C3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873443">
      <w:bodyDiv w:val="1"/>
      <w:marLeft w:val="0"/>
      <w:marRight w:val="0"/>
      <w:marTop w:val="0"/>
      <w:marBottom w:val="0"/>
      <w:divBdr>
        <w:top w:val="none" w:sz="0" w:space="0" w:color="auto"/>
        <w:left w:val="none" w:sz="0" w:space="0" w:color="auto"/>
        <w:bottom w:val="none" w:sz="0" w:space="0" w:color="auto"/>
        <w:right w:val="none" w:sz="0" w:space="0" w:color="auto"/>
      </w:divBdr>
      <w:divsChild>
        <w:div w:id="950016980">
          <w:marLeft w:val="0"/>
          <w:marRight w:val="0"/>
          <w:marTop w:val="0"/>
          <w:marBottom w:val="0"/>
          <w:divBdr>
            <w:top w:val="none" w:sz="0" w:space="0" w:color="auto"/>
            <w:left w:val="none" w:sz="0" w:space="0" w:color="auto"/>
            <w:bottom w:val="none" w:sz="0" w:space="0" w:color="auto"/>
            <w:right w:val="none" w:sz="0" w:space="0" w:color="auto"/>
          </w:divBdr>
        </w:div>
        <w:div w:id="925923776">
          <w:marLeft w:val="0"/>
          <w:marRight w:val="0"/>
          <w:marTop w:val="0"/>
          <w:marBottom w:val="0"/>
          <w:divBdr>
            <w:top w:val="none" w:sz="0" w:space="0" w:color="auto"/>
            <w:left w:val="none" w:sz="0" w:space="0" w:color="auto"/>
            <w:bottom w:val="none" w:sz="0" w:space="0" w:color="auto"/>
            <w:right w:val="none" w:sz="0" w:space="0" w:color="auto"/>
          </w:divBdr>
        </w:div>
        <w:div w:id="192676386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ncaster.ac.uk/research/participate-in-research/data-protection-for-research-participant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E08AF-C403-3C4F-AE30-A1A08106DE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Lancaster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Psychology Department</dc:creator>
  <lastModifiedBy>Byrne, Elliot (Student)</lastModifiedBy>
  <revision>28</revision>
  <dcterms:created xsi:type="dcterms:W3CDTF">2019-11-08T15:55:00.0000000Z</dcterms:created>
  <dcterms:modified xsi:type="dcterms:W3CDTF">2024-06-07T09:59:18.6461203Z</dcterms:modified>
</coreProperties>
</file>